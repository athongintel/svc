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18" w:rsidRPr="00831AD9" w:rsidRDefault="00A73A18" w:rsidP="00A73A18">
      <w:pPr>
        <w:tabs>
          <w:tab w:val="left" w:pos="0"/>
          <w:tab w:val="right" w:pos="9360"/>
        </w:tabs>
        <w:jc w:val="left"/>
      </w:pPr>
      <w:r w:rsidRPr="00831AD9">
        <w:rPr>
          <w:noProof/>
          <w:lang w:eastAsia="fr-FR"/>
        </w:rPr>
        <w:drawing>
          <wp:inline distT="0" distB="0" distL="0" distR="0">
            <wp:extent cx="1656608" cy="46266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608" cy="4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AD9">
        <w:tab/>
      </w:r>
      <w:r w:rsidRPr="00831AD9">
        <w:rPr>
          <w:noProof/>
          <w:lang w:eastAsia="fr-FR"/>
        </w:rPr>
        <w:drawing>
          <wp:inline distT="0" distB="0" distL="0" distR="0">
            <wp:extent cx="1145315" cy="516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m__nvf7bv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6" cy="52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18" w:rsidRPr="00831AD9" w:rsidRDefault="00A73A18">
      <w:pPr>
        <w:tabs>
          <w:tab w:val="left" w:pos="720"/>
          <w:tab w:val="right" w:pos="8640"/>
        </w:tabs>
      </w:pPr>
    </w:p>
    <w:p w:rsidR="00A73A18" w:rsidRPr="00831AD9" w:rsidRDefault="00A73A18" w:rsidP="00A73A18"/>
    <w:p w:rsidR="00A73A18" w:rsidRPr="00831AD9" w:rsidRDefault="00A73A18">
      <w:pPr>
        <w:tabs>
          <w:tab w:val="left" w:pos="720"/>
          <w:tab w:val="right" w:pos="8640"/>
        </w:tabs>
      </w:pPr>
    </w:p>
    <w:p w:rsidR="00A73A18" w:rsidRPr="00831AD9" w:rsidRDefault="00A73A18">
      <w:pPr>
        <w:tabs>
          <w:tab w:val="left" w:pos="720"/>
          <w:tab w:val="right" w:pos="8640"/>
        </w:tabs>
      </w:pPr>
    </w:p>
    <w:p w:rsidR="00A73A18" w:rsidRPr="00831AD9" w:rsidRDefault="00A73A18" w:rsidP="000F1559">
      <w:pPr>
        <w:pStyle w:val="Title"/>
        <w:jc w:val="center"/>
      </w:pPr>
      <w:r w:rsidRPr="00831AD9">
        <w:t>Application du protocole SVC</w:t>
      </w:r>
      <w:r w:rsidR="00F60780" w:rsidRPr="00831AD9">
        <w:br/>
      </w:r>
      <w:r w:rsidR="003F1FB4">
        <w:t>pour</w:t>
      </w:r>
      <w:r w:rsidR="003F1FB4" w:rsidRPr="00831AD9">
        <w:t xml:space="preserve"> </w:t>
      </w:r>
      <w:r w:rsidR="00F60780" w:rsidRPr="00831AD9">
        <w:t>la communication d</w:t>
      </w:r>
      <w:r w:rsidR="003F1FB4">
        <w:t xml:space="preserve">ans </w:t>
      </w:r>
      <w:r w:rsidR="00F60780" w:rsidRPr="00831AD9">
        <w:t>un réseau</w:t>
      </w:r>
      <w:r w:rsidR="003F1FB4">
        <w:t xml:space="preserve"> </w:t>
      </w:r>
      <w:r w:rsidRPr="00831AD9">
        <w:t>de transport public</w:t>
      </w:r>
    </w:p>
    <w:p w:rsidR="00A73A18" w:rsidRPr="00831AD9" w:rsidRDefault="00A73A18" w:rsidP="00A73A18"/>
    <w:p w:rsidR="00A73A18" w:rsidRPr="00831AD9" w:rsidRDefault="00A73A18" w:rsidP="00A73A18"/>
    <w:p w:rsidR="00A73A18" w:rsidRPr="00831AD9" w:rsidRDefault="00A73A18" w:rsidP="00A73A18">
      <w:pPr>
        <w:jc w:val="left"/>
      </w:pPr>
    </w:p>
    <w:p w:rsidR="00A73A18" w:rsidRPr="00831AD9" w:rsidRDefault="00A73A18">
      <w:r w:rsidRPr="00831AD9">
        <w:br w:type="page"/>
      </w:r>
    </w:p>
    <w:p w:rsidR="00A73A18" w:rsidRPr="00831AD9" w:rsidRDefault="00A73A18" w:rsidP="00A73A18">
      <w:pPr>
        <w:pStyle w:val="Title"/>
      </w:pPr>
      <w:r w:rsidRPr="00831AD9">
        <w:lastRenderedPageBreak/>
        <w:t>Préface</w:t>
      </w:r>
    </w:p>
    <w:p w:rsidR="00F356A5" w:rsidRDefault="00F356A5" w:rsidP="002333BF"/>
    <w:p w:rsidR="002333BF" w:rsidRDefault="002333BF" w:rsidP="002333BF">
      <w:r>
        <w:t>Dans le cadre d’un</w:t>
      </w:r>
      <w:r w:rsidR="00153B63">
        <w:t>e</w:t>
      </w:r>
      <w:r>
        <w:t xml:space="preserve"> </w:t>
      </w:r>
      <w:r w:rsidR="003F1FB4">
        <w:t>collaboration du</w:t>
      </w:r>
      <w:r>
        <w:t xml:space="preserve"> Groupe de Recherche ERISCS, on </w:t>
      </w:r>
      <w:r w:rsidR="003F1FB4">
        <w:t xml:space="preserve">conduit </w:t>
      </w:r>
      <w:r>
        <w:t xml:space="preserve">un projet pour la RTM concernant </w:t>
      </w:r>
      <w:r w:rsidR="003F1FB4">
        <w:t>la conception d’</w:t>
      </w:r>
      <w:r>
        <w:t>un système de communication sécurisé entre les bus et le</w:t>
      </w:r>
      <w:r w:rsidR="003F1FB4">
        <w:t>(s)</w:t>
      </w:r>
      <w:r>
        <w:t xml:space="preserve"> serveur</w:t>
      </w:r>
      <w:r w:rsidR="003F1FB4">
        <w:t>(s)</w:t>
      </w:r>
      <w:r>
        <w:t xml:space="preserve"> de surveillance.</w:t>
      </w:r>
    </w:p>
    <w:p w:rsidR="00146DB9" w:rsidRDefault="002333BF" w:rsidP="002333BF">
      <w:r>
        <w:t xml:space="preserve">Ce document </w:t>
      </w:r>
      <w:r w:rsidR="00146DB9">
        <w:t>détaille</w:t>
      </w:r>
      <w:r w:rsidR="00F356A5">
        <w:t xml:space="preserve"> </w:t>
      </w:r>
      <w:r w:rsidR="00511D54">
        <w:t>la conception</w:t>
      </w:r>
      <w:r w:rsidR="00F356A5">
        <w:t xml:space="preserve"> </w:t>
      </w:r>
      <w:r w:rsidR="003F1FB4">
        <w:t xml:space="preserve">et la réalisation d’une version améliorée par nos soins </w:t>
      </w:r>
      <w:r w:rsidR="00146DB9">
        <w:t xml:space="preserve">d’un protocole de communication </w:t>
      </w:r>
      <w:r w:rsidR="00691E04">
        <w:t xml:space="preserve">s’appelant </w:t>
      </w:r>
      <w:r w:rsidR="00BC2C78">
        <w:t>SVC</w:t>
      </w:r>
      <w:r w:rsidR="00153B63">
        <w:t xml:space="preserve"> [1</w:t>
      </w:r>
      <w:r w:rsidR="003F1FB4">
        <w:t>]</w:t>
      </w:r>
      <w:r w:rsidR="00BC2C78">
        <w:t xml:space="preserve">, </w:t>
      </w:r>
      <w:r w:rsidR="003F1FB4">
        <w:t xml:space="preserve">qui </w:t>
      </w:r>
      <w:r w:rsidR="00FE4C75">
        <w:t xml:space="preserve">s’adapte le mieux au besoin de notre </w:t>
      </w:r>
      <w:r w:rsidR="003F1FB4">
        <w:t>partenaire industriel</w:t>
      </w:r>
      <w:r w:rsidR="00FE4C75">
        <w:t>.</w:t>
      </w:r>
    </w:p>
    <w:p w:rsidR="00FE4C75" w:rsidRDefault="00FE4C75" w:rsidP="002333BF">
      <w:r>
        <w:t xml:space="preserve">Je me permets de remercier </w:t>
      </w:r>
      <w:r w:rsidR="00153B63">
        <w:t>Messieurs</w:t>
      </w:r>
      <w:r w:rsidR="003F1FB4">
        <w:t xml:space="preserve"> </w:t>
      </w:r>
      <w:r>
        <w:t>T. Munt</w:t>
      </w:r>
      <w:r w:rsidR="00116ED2">
        <w:t>e</w:t>
      </w:r>
      <w:r>
        <w:t>an, A. Février</w:t>
      </w:r>
      <w:r w:rsidR="00116ED2">
        <w:t>, l’équipe RTM</w:t>
      </w:r>
      <w:r>
        <w:t xml:space="preserve"> et tous mes collègues d</w:t>
      </w:r>
      <w:r w:rsidR="003F1FB4">
        <w:t>e m</w:t>
      </w:r>
      <w:r>
        <w:t xml:space="preserve">’avoir aidé </w:t>
      </w:r>
      <w:r w:rsidR="003F1FB4">
        <w:t xml:space="preserve">tout au long de </w:t>
      </w:r>
      <w:r>
        <w:t>ce travail.</w:t>
      </w:r>
    </w:p>
    <w:p w:rsidR="00116ED2" w:rsidRDefault="00116ED2" w:rsidP="002333BF"/>
    <w:p w:rsidR="00D179B9" w:rsidRDefault="00FE4C75" w:rsidP="00D179B9">
      <w:pPr>
        <w:jc w:val="right"/>
      </w:pPr>
      <w:r>
        <w:t>Marseille, le 04/09/2016</w:t>
      </w:r>
    </w:p>
    <w:p w:rsidR="00FE4C75" w:rsidRDefault="00FE4C75" w:rsidP="00FE4C75">
      <w:pPr>
        <w:jc w:val="right"/>
      </w:pPr>
      <w:r>
        <w:t>Xuan Thong DANG</w:t>
      </w:r>
    </w:p>
    <w:p w:rsidR="00E63167" w:rsidRDefault="00E63167">
      <w:pPr>
        <w:spacing w:before="0" w:after="200" w:line="276" w:lineRule="auto"/>
        <w:ind w:left="0"/>
        <w:jc w:val="left"/>
        <w:sectPr w:rsidR="00E63167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8"/>
          <w:szCs w:val="22"/>
        </w:rPr>
        <w:id w:val="1807661023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8617DD" w:rsidRPr="00BC2C78" w:rsidRDefault="00BC2C78" w:rsidP="00BC2C78">
          <w:pPr>
            <w:pStyle w:val="Title"/>
          </w:pPr>
          <w:r>
            <w:rPr>
              <w:rFonts w:eastAsiaTheme="minorHAnsi"/>
            </w:rPr>
            <w:t>Table de contenu</w:t>
          </w:r>
        </w:p>
        <w:p w:rsidR="00EF0A60" w:rsidRDefault="00F12D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r w:rsidRPr="00831AD9">
            <w:fldChar w:fldCharType="begin"/>
          </w:r>
          <w:r w:rsidR="008617DD" w:rsidRPr="00831AD9">
            <w:instrText xml:space="preserve"> TOC \o "1-3" \h \z \u </w:instrText>
          </w:r>
          <w:r w:rsidRPr="00831AD9">
            <w:fldChar w:fldCharType="separate"/>
          </w:r>
          <w:hyperlink w:anchor="_Toc461446463" w:history="1">
            <w:r w:rsidR="00EF0A60" w:rsidRPr="0014635E">
              <w:rPr>
                <w:rStyle w:val="Hyperlink"/>
                <w:noProof/>
              </w:rPr>
              <w:t>I.</w:t>
            </w:r>
            <w:r w:rsidR="00EF0A60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EF0A60" w:rsidRPr="0014635E">
              <w:rPr>
                <w:rStyle w:val="Hyperlink"/>
                <w:noProof/>
              </w:rPr>
              <w:t>Problématique</w:t>
            </w:r>
            <w:r w:rsidR="00EF0A60">
              <w:rPr>
                <w:noProof/>
                <w:webHidden/>
              </w:rPr>
              <w:tab/>
            </w:r>
            <w:r w:rsidR="00EF0A60">
              <w:rPr>
                <w:noProof/>
                <w:webHidden/>
              </w:rPr>
              <w:fldChar w:fldCharType="begin"/>
            </w:r>
            <w:r w:rsidR="00EF0A60">
              <w:rPr>
                <w:noProof/>
                <w:webHidden/>
              </w:rPr>
              <w:instrText xml:space="preserve"> PAGEREF _Toc461446463 \h </w:instrText>
            </w:r>
            <w:r w:rsidR="00EF0A60">
              <w:rPr>
                <w:noProof/>
                <w:webHidden/>
              </w:rPr>
            </w:r>
            <w:r w:rsidR="00EF0A60"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3</w:t>
            </w:r>
            <w:r w:rsidR="00EF0A60"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64" w:history="1">
            <w:r w:rsidRPr="0014635E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635E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65" w:history="1">
            <w:r w:rsidRPr="0014635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635E">
              <w:rPr>
                <w:rStyle w:val="Hyperlink"/>
                <w:noProof/>
              </w:rPr>
              <w:t>La nature de la communication entre les bus et 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66" w:history="1">
            <w:r w:rsidRPr="0014635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635E">
              <w:rPr>
                <w:rStyle w:val="Hyperlink"/>
                <w:noProof/>
              </w:rPr>
              <w:t>Les exigences d’un protocole de communication spécifique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67" w:history="1">
            <w:r w:rsidRPr="0014635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635E">
              <w:rPr>
                <w:rStyle w:val="Hyperlink"/>
                <w:noProof/>
              </w:rPr>
              <w:t>Solutions existants et motivations pour un nouveau protocole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68" w:history="1">
            <w:r w:rsidRPr="0014635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635E">
              <w:rPr>
                <w:rStyle w:val="Hyperlink"/>
                <w:noProof/>
              </w:rPr>
              <w:t>Les désavantages de la version originale du SVC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69" w:history="1">
            <w:r w:rsidRPr="0014635E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  <w:lang w:eastAsia="fr-FR"/>
              </w:rPr>
              <w:t xml:space="preserve">   </w:t>
            </w:r>
            <w:r w:rsidRPr="0014635E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70" w:history="1">
            <w:r w:rsidRPr="0014635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635E">
              <w:rPr>
                <w:rStyle w:val="Hyperlink"/>
                <w:noProof/>
              </w:rPr>
              <w:t>Une version modifiée du SVC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71" w:history="1">
            <w:r w:rsidRPr="0014635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635E">
              <w:rPr>
                <w:rStyle w:val="Hyperlink"/>
                <w:noProof/>
              </w:rPr>
              <w:t>L’architecture « service-applications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72" w:history="1">
            <w:r w:rsidRPr="0014635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635E">
              <w:rPr>
                <w:rStyle w:val="Hyperlink"/>
                <w:noProof/>
              </w:rPr>
              <w:t>La structure des trames SVC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73" w:history="1">
            <w:r w:rsidRPr="0014635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635E">
              <w:rPr>
                <w:rStyle w:val="Hyperlink"/>
                <w:noProof/>
              </w:rPr>
              <w:t>Le détail d’un processus d’initiation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74" w:history="1">
            <w:r w:rsidRPr="0014635E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  <w:lang w:eastAsia="fr-FR"/>
              </w:rPr>
              <w:t xml:space="preserve">   </w:t>
            </w:r>
            <w:r w:rsidRPr="0014635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60" w:rsidRDefault="00EF0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1446475" w:history="1">
            <w:r w:rsidRPr="0014635E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4635E">
              <w:rPr>
                <w:rStyle w:val="Hyperlink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04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7DD" w:rsidRPr="00831AD9" w:rsidRDefault="00F12DA4">
          <w:r w:rsidRPr="00831AD9">
            <w:rPr>
              <w:b/>
              <w:bCs/>
              <w:noProof/>
            </w:rPr>
            <w:fldChar w:fldCharType="end"/>
          </w:r>
        </w:p>
      </w:sdtContent>
    </w:sdt>
    <w:p w:rsidR="00A73A18" w:rsidRPr="00831AD9" w:rsidRDefault="00A73A1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31AD9">
        <w:br w:type="page"/>
      </w:r>
    </w:p>
    <w:p w:rsidR="00A73A18" w:rsidRPr="00831AD9" w:rsidRDefault="00A73A18" w:rsidP="00A73A18">
      <w:pPr>
        <w:pStyle w:val="Heading1"/>
      </w:pPr>
      <w:bookmarkStart w:id="0" w:name="_Toc461446463"/>
      <w:r w:rsidRPr="00831AD9">
        <w:lastRenderedPageBreak/>
        <w:t>Problématique</w:t>
      </w:r>
      <w:bookmarkEnd w:id="0"/>
    </w:p>
    <w:p w:rsidR="00A80985" w:rsidRPr="00831AD9" w:rsidRDefault="00E70126" w:rsidP="00E70126">
      <w:r w:rsidRPr="00831AD9">
        <w:t>La Régie des Transports Marseillais</w:t>
      </w:r>
      <w:r w:rsidR="00AB0391" w:rsidRPr="00831AD9">
        <w:t xml:space="preserve"> (RTM)</w:t>
      </w:r>
      <w:r w:rsidRPr="00831AD9">
        <w:t xml:space="preserve"> est la société qui est en charge du service de transport</w:t>
      </w:r>
      <w:r w:rsidR="003F1FB4">
        <w:t xml:space="preserve">s (bus, métro, </w:t>
      </w:r>
      <w:proofErr w:type="spellStart"/>
      <w:r w:rsidR="003F1FB4">
        <w:t>etc</w:t>
      </w:r>
      <w:proofErr w:type="spellEnd"/>
      <w:r w:rsidR="003F1FB4">
        <w:t>)</w:t>
      </w:r>
      <w:r w:rsidRPr="00831AD9">
        <w:t xml:space="preserve"> à Marseille – une de trois plus grandes villes de France. Dans les efforts d’</w:t>
      </w:r>
      <w:r w:rsidR="00AB0391" w:rsidRPr="00831AD9">
        <w:t>évolution</w:t>
      </w:r>
      <w:r w:rsidRPr="00831AD9">
        <w:t xml:space="preserve"> et d’</w:t>
      </w:r>
      <w:r w:rsidR="00AB0391" w:rsidRPr="00831AD9">
        <w:t>amélioration de ses</w:t>
      </w:r>
      <w:r w:rsidRPr="00831AD9">
        <w:t xml:space="preserve"> services, </w:t>
      </w:r>
      <w:r w:rsidR="00AB0391" w:rsidRPr="00831AD9">
        <w:t xml:space="preserve">en particulier le réseau de transport en bus, la RTM </w:t>
      </w:r>
      <w:r w:rsidR="006656AC" w:rsidRPr="00831AD9">
        <w:t xml:space="preserve">a besoin d’y mettre en place un système de </w:t>
      </w:r>
      <w:r w:rsidR="003F1FB4">
        <w:t xml:space="preserve">monitoring et </w:t>
      </w:r>
      <w:r w:rsidR="006656AC" w:rsidRPr="00831AD9">
        <w:t>surveillance</w:t>
      </w:r>
      <w:r w:rsidR="003F1FB4">
        <w:t xml:space="preserve"> temps-réel</w:t>
      </w:r>
      <w:r w:rsidR="00A80985" w:rsidRPr="00831AD9">
        <w:t>, qui est une des exigences de la spécification EBSF</w:t>
      </w:r>
      <w:r w:rsidR="00153B63">
        <w:t xml:space="preserve"> </w:t>
      </w:r>
      <w:r w:rsidR="003F1FB4">
        <w:t>[</w:t>
      </w:r>
      <w:r w:rsidR="00153B63">
        <w:t>2</w:t>
      </w:r>
      <w:r w:rsidR="003F1FB4">
        <w:t>]</w:t>
      </w:r>
      <w:r w:rsidR="00A80985" w:rsidRPr="00831AD9">
        <w:t>.</w:t>
      </w:r>
    </w:p>
    <w:p w:rsidR="00AD3895" w:rsidRPr="00831AD9" w:rsidRDefault="00DC4FAA" w:rsidP="00E70126">
      <w:r w:rsidRPr="00831AD9">
        <w:t>Pour supporter la communication entre les bus et les serveurs</w:t>
      </w:r>
      <w:r w:rsidR="003F1FB4">
        <w:t xml:space="preserve"> de la RTM</w:t>
      </w:r>
      <w:r w:rsidRPr="00831AD9">
        <w:t xml:space="preserve">, </w:t>
      </w:r>
      <w:r w:rsidR="001C5BE9" w:rsidRPr="00831AD9">
        <w:t xml:space="preserve">des </w:t>
      </w:r>
      <w:r w:rsidR="001E3B3F" w:rsidRPr="00831AD9">
        <w:t>réseaux</w:t>
      </w:r>
      <w:r w:rsidR="003F1FB4">
        <w:t xml:space="preserve"> sans-fil</w:t>
      </w:r>
      <w:r w:rsidR="001C5BE9" w:rsidRPr="00831AD9">
        <w:t xml:space="preserve"> </w:t>
      </w:r>
      <w:r w:rsidR="001666FA" w:rsidRPr="00831AD9">
        <w:t>hétérogènes seront utilisés (</w:t>
      </w:r>
      <w:r w:rsidR="001E3B3F" w:rsidRPr="00831AD9">
        <w:t>wifi, 3G, 4G</w:t>
      </w:r>
      <w:r w:rsidR="001666FA" w:rsidRPr="00831AD9">
        <w:t>)</w:t>
      </w:r>
      <w:r w:rsidR="00AD3895" w:rsidRPr="00831AD9">
        <w:t>,</w:t>
      </w:r>
      <w:r w:rsidR="001666FA" w:rsidRPr="00831AD9">
        <w:t xml:space="preserve"> sur lesquels </w:t>
      </w:r>
      <w:r w:rsidR="003F1FB4">
        <w:t>doit être conçu</w:t>
      </w:r>
      <w:r w:rsidR="003F1FB4" w:rsidRPr="00831AD9">
        <w:t xml:space="preserve"> </w:t>
      </w:r>
      <w:r w:rsidR="001666FA" w:rsidRPr="00831AD9">
        <w:t xml:space="preserve">un </w:t>
      </w:r>
      <w:r w:rsidR="003F1FB4">
        <w:t xml:space="preserve">nouveau </w:t>
      </w:r>
      <w:r w:rsidR="001666FA" w:rsidRPr="00831AD9">
        <w:t>protocole de communication</w:t>
      </w:r>
      <w:r w:rsidR="00AF087A" w:rsidRPr="00831AD9">
        <w:t xml:space="preserve"> sécurisé</w:t>
      </w:r>
      <w:r w:rsidR="00AD3895" w:rsidRPr="00831AD9">
        <w:t>.</w:t>
      </w:r>
      <w:r w:rsidR="00681264" w:rsidRPr="00831AD9">
        <w:t xml:space="preserve"> </w:t>
      </w:r>
      <w:r w:rsidR="003F1FB4">
        <w:t>Des t</w:t>
      </w:r>
      <w:r w:rsidR="00681264" w:rsidRPr="00831AD9">
        <w:t xml:space="preserve">els protocoles existent </w:t>
      </w:r>
      <w:r w:rsidR="003F1FB4">
        <w:t xml:space="preserve">déjà </w:t>
      </w:r>
      <w:r w:rsidR="00681264" w:rsidRPr="00831AD9">
        <w:t>sur le marché,</w:t>
      </w:r>
      <w:r w:rsidR="008D46D9" w:rsidRPr="00831AD9">
        <w:t xml:space="preserve"> </w:t>
      </w:r>
      <w:r w:rsidR="00681264" w:rsidRPr="00831AD9">
        <w:t>mais rien n’</w:t>
      </w:r>
      <w:r w:rsidR="008D46D9" w:rsidRPr="00831AD9">
        <w:t xml:space="preserve">a été conçu pour </w:t>
      </w:r>
      <w:r w:rsidR="003F1FB4">
        <w:t>les besoins</w:t>
      </w:r>
      <w:r w:rsidR="00AF087A" w:rsidRPr="00831AD9">
        <w:t xml:space="preserve"> spécifique</w:t>
      </w:r>
      <w:r w:rsidR="003F1FB4">
        <w:t>s rencontrés dans les réseaux de transport urbains</w:t>
      </w:r>
      <w:r w:rsidR="00AF087A" w:rsidRPr="00831AD9">
        <w:t>.</w:t>
      </w:r>
    </w:p>
    <w:p w:rsidR="003F1FB4" w:rsidRDefault="00AD3895" w:rsidP="00E70126">
      <w:r w:rsidRPr="00831AD9">
        <w:t>Notre mission est d</w:t>
      </w:r>
      <w:r w:rsidR="00681264" w:rsidRPr="00831AD9">
        <w:t>onc d’</w:t>
      </w:r>
      <w:r w:rsidR="006C0936" w:rsidRPr="00831AD9">
        <w:t>analyser</w:t>
      </w:r>
      <w:r w:rsidR="00AF087A" w:rsidRPr="00831AD9">
        <w:t xml:space="preserve"> la nature de la communication</w:t>
      </w:r>
      <w:r w:rsidR="005F0C9B" w:rsidRPr="00831AD9">
        <w:t>, les avantages et désavantages des solutions existant</w:t>
      </w:r>
      <w:r w:rsidR="003F1FB4">
        <w:t>es</w:t>
      </w:r>
      <w:r w:rsidR="005F0C9B" w:rsidRPr="00831AD9">
        <w:t xml:space="preserve"> </w:t>
      </w:r>
      <w:r w:rsidR="006C0936" w:rsidRPr="00831AD9">
        <w:t>et</w:t>
      </w:r>
      <w:r w:rsidR="00AF087A" w:rsidRPr="00831AD9">
        <w:t xml:space="preserve"> de</w:t>
      </w:r>
      <w:r w:rsidR="006C0936" w:rsidRPr="00831AD9">
        <w:t xml:space="preserve"> </w:t>
      </w:r>
      <w:r w:rsidR="003F1FB4">
        <w:t>proposer</w:t>
      </w:r>
      <w:r w:rsidR="003F1FB4" w:rsidRPr="00831AD9">
        <w:t xml:space="preserve"> </w:t>
      </w:r>
      <w:r w:rsidR="003F1FB4">
        <w:t>une</w:t>
      </w:r>
      <w:r w:rsidR="006C0936" w:rsidRPr="00831AD9">
        <w:t xml:space="preserve"> solution la plus </w:t>
      </w:r>
      <w:r w:rsidR="008D46D9" w:rsidRPr="00831AD9">
        <w:t>adaptée</w:t>
      </w:r>
      <w:r w:rsidR="006C0936" w:rsidRPr="00831AD9">
        <w:t xml:space="preserve"> </w:t>
      </w:r>
      <w:r w:rsidR="003F1FB4">
        <w:t>aux spécifications des</w:t>
      </w:r>
      <w:r w:rsidR="00AF087A" w:rsidRPr="00831AD9">
        <w:t xml:space="preserve"> besoin</w:t>
      </w:r>
      <w:r w:rsidR="003F1FB4">
        <w:t>s</w:t>
      </w:r>
      <w:r w:rsidR="00AF087A" w:rsidRPr="00831AD9">
        <w:t>.</w:t>
      </w:r>
    </w:p>
    <w:p w:rsidR="00E70126" w:rsidRPr="00831AD9" w:rsidRDefault="00E70126" w:rsidP="00E70126">
      <w:pPr>
        <w:numPr>
          <w:ins w:id="1" w:author="Trayan" w:date="2016-09-06T15:13:00Z"/>
        </w:numPr>
      </w:pPr>
      <w:r w:rsidRPr="00831AD9">
        <w:br w:type="page"/>
      </w:r>
    </w:p>
    <w:p w:rsidR="00A73A18" w:rsidRPr="00831AD9" w:rsidRDefault="00DC375B" w:rsidP="00DC375B">
      <w:pPr>
        <w:pStyle w:val="Heading1"/>
      </w:pPr>
      <w:bookmarkStart w:id="2" w:name="_Toc461446464"/>
      <w:r w:rsidRPr="00831AD9">
        <w:lastRenderedPageBreak/>
        <w:t>Analyse</w:t>
      </w:r>
      <w:bookmarkEnd w:id="2"/>
    </w:p>
    <w:p w:rsidR="00F60780" w:rsidRPr="00831AD9" w:rsidRDefault="001B6F83" w:rsidP="00F60780">
      <w:pPr>
        <w:pStyle w:val="Heading2"/>
      </w:pPr>
      <w:bookmarkStart w:id="3" w:name="_Toc461446465"/>
      <w:r w:rsidRPr="00831AD9">
        <w:t xml:space="preserve">La nature </w:t>
      </w:r>
      <w:r w:rsidR="00F60780" w:rsidRPr="00831AD9">
        <w:t>de la communication</w:t>
      </w:r>
      <w:r w:rsidRPr="00831AD9">
        <w:t xml:space="preserve"> entre les bus et le serveur</w:t>
      </w:r>
      <w:bookmarkEnd w:id="3"/>
    </w:p>
    <w:p w:rsidR="008617DD" w:rsidRPr="00831AD9" w:rsidRDefault="008617DD" w:rsidP="008617DD">
      <w:r w:rsidRPr="00831AD9">
        <w:t xml:space="preserve">La communication </w:t>
      </w:r>
      <w:r w:rsidR="008B56BB" w:rsidRPr="00831AD9">
        <w:t xml:space="preserve">dans le réseau de transport est un type de communication spécifique. Elle subit des contraintes et </w:t>
      </w:r>
      <w:r w:rsidR="009E2862" w:rsidRPr="00831AD9">
        <w:t xml:space="preserve">obligations </w:t>
      </w:r>
      <w:r w:rsidR="00E87579">
        <w:t>imposées par</w:t>
      </w:r>
      <w:r w:rsidR="009E2862" w:rsidRPr="00831AD9">
        <w:t xml:space="preserve"> la nature du service.</w:t>
      </w:r>
      <w:r w:rsidR="00E87579">
        <w:t xml:space="preserve"> Nous pouvons résumer ici les contraintes suivantes :</w:t>
      </w:r>
    </w:p>
    <w:p w:rsidR="00A85AB0" w:rsidRPr="00831AD9" w:rsidRDefault="009E2862" w:rsidP="00C0788B">
      <w:pPr>
        <w:pStyle w:val="ListParagraph"/>
        <w:numPr>
          <w:ilvl w:val="0"/>
          <w:numId w:val="11"/>
        </w:numPr>
      </w:pPr>
      <w:r w:rsidRPr="00831AD9">
        <w:rPr>
          <w:b/>
        </w:rPr>
        <w:t>Basculement</w:t>
      </w:r>
      <w:r w:rsidR="00E262E6" w:rsidRPr="00831AD9">
        <w:rPr>
          <w:b/>
        </w:rPr>
        <w:t xml:space="preserve"> rapide</w:t>
      </w:r>
      <w:r w:rsidR="00E262E6" w:rsidRPr="00831AD9">
        <w:t> </w:t>
      </w:r>
      <w:r w:rsidRPr="00831AD9">
        <w:rPr>
          <w:b/>
        </w:rPr>
        <w:t>de connexion</w:t>
      </w:r>
      <w:r w:rsidR="00E262E6" w:rsidRPr="00831AD9">
        <w:rPr>
          <w:b/>
        </w:rPr>
        <w:t xml:space="preserve"> </w:t>
      </w:r>
      <w:r w:rsidRPr="00831AD9">
        <w:t>:</w:t>
      </w:r>
      <w:r w:rsidR="003D3E4A" w:rsidRPr="00831AD9">
        <w:t xml:space="preserve"> en raison </w:t>
      </w:r>
      <w:r w:rsidR="00E87579">
        <w:t>de la mobilité</w:t>
      </w:r>
      <w:r w:rsidR="003D3E4A" w:rsidRPr="00831AD9">
        <w:t xml:space="preserve"> des bus, la connexion vers le serveur </w:t>
      </w:r>
      <w:r w:rsidR="00DF6875" w:rsidRPr="00831AD9">
        <w:t>est souvent</w:t>
      </w:r>
      <w:r w:rsidR="003D3E4A" w:rsidRPr="00831AD9">
        <w:t xml:space="preserve"> in</w:t>
      </w:r>
      <w:r w:rsidR="00A85AB0" w:rsidRPr="00831AD9">
        <w:t>terrompue</w:t>
      </w:r>
      <w:r w:rsidR="00DF6875" w:rsidRPr="00831AD9">
        <w:t xml:space="preserve"> quand le bus sort d’une zone de couverture d’une antenne vers celle d’une autre</w:t>
      </w:r>
      <w:r w:rsidR="00A85AB0" w:rsidRPr="00831AD9">
        <w:t xml:space="preserve">, ou </w:t>
      </w:r>
      <w:r w:rsidR="00E87579">
        <w:t xml:space="preserve">est </w:t>
      </w:r>
      <w:r w:rsidR="00A85AB0" w:rsidRPr="00831AD9">
        <w:t>empêchée par de grands obstacles physiques</w:t>
      </w:r>
      <w:r w:rsidR="00E87579">
        <w:t xml:space="preserve"> (bâtiments, tunnels, </w:t>
      </w:r>
      <w:proofErr w:type="spellStart"/>
      <w:r w:rsidR="00E87579">
        <w:t>etc</w:t>
      </w:r>
      <w:proofErr w:type="spellEnd"/>
      <w:r w:rsidR="00E87579">
        <w:t>)</w:t>
      </w:r>
      <w:r w:rsidR="00DF6875" w:rsidRPr="00831AD9">
        <w:t xml:space="preserve">. Le changement du type de </w:t>
      </w:r>
      <w:r w:rsidR="00FA1EC4" w:rsidRPr="00831AD9">
        <w:t xml:space="preserve">réseaux peut aussi </w:t>
      </w:r>
      <w:r w:rsidR="00E87579">
        <w:t>être nécessaire</w:t>
      </w:r>
      <w:r w:rsidR="00FA1EC4" w:rsidRPr="00831AD9">
        <w:t xml:space="preserve"> </w:t>
      </w:r>
      <w:r w:rsidR="00E87579">
        <w:t>dans le</w:t>
      </w:r>
      <w:r w:rsidR="00E87579" w:rsidRPr="00831AD9">
        <w:t xml:space="preserve"> </w:t>
      </w:r>
      <w:r w:rsidR="00FA1EC4" w:rsidRPr="00831AD9">
        <w:t>cas où</w:t>
      </w:r>
      <w:r w:rsidR="00A85AB0" w:rsidRPr="00831AD9">
        <w:t xml:space="preserve"> le support du</w:t>
      </w:r>
      <w:r w:rsidR="00FA1EC4" w:rsidRPr="00831AD9">
        <w:t xml:space="preserve"> réseau </w:t>
      </w:r>
      <w:r w:rsidR="00A85AB0" w:rsidRPr="00831AD9">
        <w:t>courant ne peut pas desservir toutes les stations qui sont autour d’un point d’accès</w:t>
      </w:r>
      <w:r w:rsidR="00E87579">
        <w:t>, ou les débits s’avèrent insuffisants pour répondre aux contraintes dynamique de communication des applications embarquées dans le bus (</w:t>
      </w:r>
      <w:proofErr w:type="spellStart"/>
      <w:r w:rsidR="00E87579">
        <w:t>e.g</w:t>
      </w:r>
      <w:proofErr w:type="spellEnd"/>
      <w:r w:rsidR="00E87579">
        <w:t>. vidéo-surveillance)</w:t>
      </w:r>
      <w:r w:rsidR="00A85AB0" w:rsidRPr="00831AD9">
        <w:t>.</w:t>
      </w:r>
    </w:p>
    <w:p w:rsidR="00C0788B" w:rsidRPr="00831AD9" w:rsidRDefault="00C0788B" w:rsidP="00C0788B">
      <w:pPr>
        <w:pStyle w:val="ListParagraph"/>
        <w:ind w:left="1080"/>
      </w:pPr>
    </w:p>
    <w:p w:rsidR="00C0788B" w:rsidRPr="00831AD9" w:rsidRDefault="008617DD" w:rsidP="00C0788B">
      <w:pPr>
        <w:pStyle w:val="ListParagraph"/>
        <w:numPr>
          <w:ilvl w:val="0"/>
          <w:numId w:val="11"/>
        </w:numPr>
      </w:pPr>
      <w:r w:rsidRPr="00831AD9">
        <w:rPr>
          <w:b/>
        </w:rPr>
        <w:t>Gros volume de données</w:t>
      </w:r>
      <w:r w:rsidR="00A85AB0" w:rsidRPr="00831AD9">
        <w:t xml:space="preserve"> : </w:t>
      </w:r>
      <w:r w:rsidR="00E70705" w:rsidRPr="00831AD9">
        <w:t xml:space="preserve">les données </w:t>
      </w:r>
      <w:r w:rsidR="00C9644A" w:rsidRPr="00831AD9">
        <w:t>récoltées</w:t>
      </w:r>
      <w:r w:rsidR="00E70705" w:rsidRPr="00831AD9">
        <w:t xml:space="preserve"> pendant les trajets du bus, concernant le statut de tous les équipements</w:t>
      </w:r>
      <w:r w:rsidR="00C0788B" w:rsidRPr="00831AD9">
        <w:t>, la position cartographique du véhicule et les points d’accès,</w:t>
      </w:r>
      <w:r w:rsidR="00E70705" w:rsidRPr="00831AD9">
        <w:t xml:space="preserve"> et notamm</w:t>
      </w:r>
      <w:r w:rsidR="00C0788B" w:rsidRPr="00831AD9">
        <w:t>ent</w:t>
      </w:r>
      <w:r w:rsidR="00E70705" w:rsidRPr="00831AD9">
        <w:t xml:space="preserve"> le</w:t>
      </w:r>
      <w:r w:rsidR="00E87579">
        <w:t>s images de</w:t>
      </w:r>
      <w:r w:rsidR="00E70705" w:rsidRPr="00831AD9">
        <w:t xml:space="preserve"> vidéo-surveillance, </w:t>
      </w:r>
      <w:r w:rsidR="00E87579">
        <w:t>doivent être</w:t>
      </w:r>
      <w:r w:rsidR="00E70705" w:rsidRPr="00831AD9">
        <w:t xml:space="preserve"> envoyées vers le serveur</w:t>
      </w:r>
      <w:r w:rsidR="00E87579">
        <w:t xml:space="preserve"> avec des contraintes de temps spécifiques</w:t>
      </w:r>
      <w:r w:rsidR="00E70705" w:rsidRPr="00831AD9">
        <w:t>. Non seulement un réseau haut débit mais aussi un bon protocole de transmission qui peut réduire</w:t>
      </w:r>
      <w:r w:rsidR="00E87579">
        <w:t>, dynamiquement si nécessaire,</w:t>
      </w:r>
      <w:r w:rsidR="00E70705" w:rsidRPr="00831AD9">
        <w:t xml:space="preserve"> la surcharge de bande passante est </w:t>
      </w:r>
      <w:proofErr w:type="gramStart"/>
      <w:r w:rsidR="00E70705" w:rsidRPr="00831AD9">
        <w:t>requis</w:t>
      </w:r>
      <w:proofErr w:type="gramEnd"/>
      <w:r w:rsidR="00C0788B" w:rsidRPr="00831AD9">
        <w:t>.</w:t>
      </w:r>
    </w:p>
    <w:p w:rsidR="00C0788B" w:rsidRPr="00831AD9" w:rsidRDefault="00C0788B" w:rsidP="00C0788B">
      <w:pPr>
        <w:pStyle w:val="ListParagraph"/>
        <w:ind w:left="1080"/>
      </w:pPr>
    </w:p>
    <w:p w:rsidR="00DA7A0A" w:rsidRPr="00831AD9" w:rsidRDefault="008617DD" w:rsidP="00DA7A0A">
      <w:pPr>
        <w:pStyle w:val="ListParagraph"/>
        <w:numPr>
          <w:ilvl w:val="0"/>
          <w:numId w:val="11"/>
        </w:numPr>
        <w:rPr>
          <w:b/>
        </w:rPr>
      </w:pPr>
      <w:r w:rsidRPr="00831AD9">
        <w:rPr>
          <w:b/>
        </w:rPr>
        <w:t>Diversité de types et de priorités de données</w:t>
      </w:r>
      <w:r w:rsidR="00C0788B" w:rsidRPr="00831AD9">
        <w:rPr>
          <w:b/>
        </w:rPr>
        <w:t xml:space="preserve"> : </w:t>
      </w:r>
      <w:r w:rsidR="00C0788B" w:rsidRPr="00831AD9">
        <w:t xml:space="preserve">les données </w:t>
      </w:r>
      <w:r w:rsidR="00916FE1">
        <w:t>re</w:t>
      </w:r>
      <w:r w:rsidR="00C0788B" w:rsidRPr="00831AD9">
        <w:t>montées</w:t>
      </w:r>
      <w:r w:rsidR="00916FE1">
        <w:t xml:space="preserve"> vers le serveur</w:t>
      </w:r>
      <w:r w:rsidR="00756744" w:rsidRPr="00831AD9">
        <w:t xml:space="preserve"> viennent </w:t>
      </w:r>
      <w:r w:rsidR="00C0788B" w:rsidRPr="00831AD9">
        <w:t>de source</w:t>
      </w:r>
      <w:r w:rsidR="00756744" w:rsidRPr="00831AD9">
        <w:t>s différentes</w:t>
      </w:r>
      <w:r w:rsidR="00C0788B" w:rsidRPr="00831AD9">
        <w:t xml:space="preserve">, </w:t>
      </w:r>
      <w:r w:rsidR="00756744" w:rsidRPr="00831AD9">
        <w:t>certaines sont capables de tolérer des erreurs</w:t>
      </w:r>
      <w:r w:rsidR="0062040B" w:rsidRPr="00831AD9">
        <w:t xml:space="preserve"> (par exemple quelques trames de vidéo-surveillance), </w:t>
      </w:r>
      <w:r w:rsidR="00916FE1">
        <w:t>d’</w:t>
      </w:r>
      <w:r w:rsidR="00CD2569" w:rsidRPr="00831AD9">
        <w:t xml:space="preserve">autres </w:t>
      </w:r>
      <w:r w:rsidR="00DA7A0A" w:rsidRPr="00831AD9">
        <w:t>requièrent</w:t>
      </w:r>
      <w:r w:rsidR="0062040B" w:rsidRPr="00831AD9">
        <w:t xml:space="preserve"> strictement </w:t>
      </w:r>
      <w:r w:rsidR="00916FE1">
        <w:t>d’</w:t>
      </w:r>
      <w:r w:rsidR="00CD2569" w:rsidRPr="00831AD9">
        <w:t>être livrées</w:t>
      </w:r>
      <w:r w:rsidR="00916FE1">
        <w:t xml:space="preserve"> sans erreurs</w:t>
      </w:r>
      <w:r w:rsidR="00CD2569" w:rsidRPr="00831AD9">
        <w:t>.</w:t>
      </w:r>
      <w:r w:rsidR="00DA7A0A" w:rsidRPr="00831AD9">
        <w:t xml:space="preserve"> On </w:t>
      </w:r>
      <w:r w:rsidR="00916FE1">
        <w:t>utilise</w:t>
      </w:r>
      <w:r w:rsidR="00916FE1" w:rsidRPr="00831AD9">
        <w:t xml:space="preserve"> </w:t>
      </w:r>
      <w:r w:rsidR="00DA7A0A" w:rsidRPr="00831AD9">
        <w:t xml:space="preserve">aussi des priorités d’envoi, </w:t>
      </w:r>
      <w:r w:rsidR="00916FE1">
        <w:t>avec</w:t>
      </w:r>
      <w:r w:rsidR="00916FE1" w:rsidRPr="00831AD9">
        <w:t xml:space="preserve"> </w:t>
      </w:r>
      <w:r w:rsidR="00DA7A0A" w:rsidRPr="00831AD9">
        <w:t>lesquelles les données sont traitées et envoyées dans le cas de congestion.</w:t>
      </w:r>
    </w:p>
    <w:p w:rsidR="00DA7A0A" w:rsidRPr="00831AD9" w:rsidRDefault="00DA7A0A" w:rsidP="00DA7A0A">
      <w:pPr>
        <w:pStyle w:val="ListParagraph"/>
        <w:ind w:left="1080"/>
        <w:rPr>
          <w:b/>
        </w:rPr>
      </w:pPr>
    </w:p>
    <w:p w:rsidR="00BA7044" w:rsidRPr="00831AD9" w:rsidRDefault="008617DD" w:rsidP="00BA7044">
      <w:pPr>
        <w:pStyle w:val="ListParagraph"/>
        <w:numPr>
          <w:ilvl w:val="0"/>
          <w:numId w:val="11"/>
        </w:numPr>
        <w:rPr>
          <w:b/>
        </w:rPr>
      </w:pPr>
      <w:r w:rsidRPr="00831AD9">
        <w:rPr>
          <w:b/>
        </w:rPr>
        <w:t>Temps réel</w:t>
      </w:r>
      <w:r w:rsidR="00DA7A0A" w:rsidRPr="00831AD9">
        <w:rPr>
          <w:b/>
        </w:rPr>
        <w:t xml:space="preserve"> : </w:t>
      </w:r>
      <w:r w:rsidR="00521F47" w:rsidRPr="00831AD9">
        <w:t xml:space="preserve">toutes les données de surveillance doivent être </w:t>
      </w:r>
      <w:r w:rsidR="00BA7044" w:rsidRPr="00831AD9">
        <w:t>transmises</w:t>
      </w:r>
      <w:r w:rsidR="00521F47" w:rsidRPr="00831AD9">
        <w:t xml:space="preserve"> au serveur dès qu’elles sont disponibles, pour que les </w:t>
      </w:r>
      <w:r w:rsidR="00BA7044" w:rsidRPr="00831AD9">
        <w:t xml:space="preserve">contrôleurs aient des réactions à temps en cas </w:t>
      </w:r>
      <w:r w:rsidR="00916FE1" w:rsidRPr="00831AD9">
        <w:t>d’inciden</w:t>
      </w:r>
      <w:r w:rsidR="00916FE1">
        <w:t>ts</w:t>
      </w:r>
      <w:r w:rsidR="00BA7044" w:rsidRPr="00831AD9">
        <w:t>.</w:t>
      </w:r>
      <w:r w:rsidR="00916FE1">
        <w:t xml:space="preserve"> Aujourd’hui ces données sont enregistrées pendant les trajets et ne sont exploitables qu’après lecture à l’arrivée du bus au dépôt, souvent en fin de journée !</w:t>
      </w:r>
    </w:p>
    <w:p w:rsidR="00BA7044" w:rsidRPr="00831AD9" w:rsidRDefault="00BA7044" w:rsidP="00BA7044">
      <w:pPr>
        <w:pStyle w:val="ListParagraph"/>
        <w:ind w:left="1080"/>
        <w:rPr>
          <w:b/>
        </w:rPr>
      </w:pPr>
    </w:p>
    <w:p w:rsidR="008617DD" w:rsidRPr="00831AD9" w:rsidRDefault="008617DD" w:rsidP="008617DD">
      <w:pPr>
        <w:pStyle w:val="ListParagraph"/>
        <w:numPr>
          <w:ilvl w:val="0"/>
          <w:numId w:val="11"/>
        </w:numPr>
        <w:rPr>
          <w:b/>
        </w:rPr>
      </w:pPr>
      <w:r w:rsidRPr="00831AD9">
        <w:rPr>
          <w:b/>
        </w:rPr>
        <w:t>Sécuri</w:t>
      </w:r>
      <w:r w:rsidR="00916FE1">
        <w:rPr>
          <w:b/>
        </w:rPr>
        <w:t>té</w:t>
      </w:r>
      <w:r w:rsidR="00BA7044" w:rsidRPr="00831AD9">
        <w:rPr>
          <w:b/>
        </w:rPr>
        <w:t xml:space="preserve"> : </w:t>
      </w:r>
      <w:r w:rsidR="00F609C4" w:rsidRPr="00831AD9">
        <w:t>les info</w:t>
      </w:r>
      <w:r w:rsidR="00C91582" w:rsidRPr="00831AD9">
        <w:t xml:space="preserve">rmations collectées dans le bus, y compris les images des passagers sont </w:t>
      </w:r>
      <w:proofErr w:type="gramStart"/>
      <w:r w:rsidR="00C91582" w:rsidRPr="00831AD9">
        <w:t>liées</w:t>
      </w:r>
      <w:proofErr w:type="gramEnd"/>
      <w:r w:rsidR="00C91582" w:rsidRPr="00831AD9">
        <w:t xml:space="preserve"> à la vie privée</w:t>
      </w:r>
      <w:r w:rsidR="00916FE1">
        <w:t xml:space="preserve"> et</w:t>
      </w:r>
      <w:r w:rsidR="00C91582" w:rsidRPr="00831AD9">
        <w:t xml:space="preserve"> doivent </w:t>
      </w:r>
      <w:r w:rsidR="00916FE1">
        <w:t xml:space="preserve">donc </w:t>
      </w:r>
      <w:r w:rsidR="00C91582" w:rsidRPr="00831AD9">
        <w:t xml:space="preserve">être transmises et exploitées de façon sécurisée. Une méthode de chiffrement </w:t>
      </w:r>
      <w:r w:rsidR="00916FE1">
        <w:t xml:space="preserve">appropriée </w:t>
      </w:r>
      <w:r w:rsidR="00C91582" w:rsidRPr="00831AD9">
        <w:t>est indispensable dans l’ensemble de</w:t>
      </w:r>
      <w:r w:rsidR="00916FE1">
        <w:t xml:space="preserve"> la</w:t>
      </w:r>
      <w:r w:rsidR="00C91582" w:rsidRPr="00831AD9">
        <w:t xml:space="preserve"> solution proposée</w:t>
      </w:r>
      <w:r w:rsidR="00916FE1">
        <w:t xml:space="preserve"> et de bout-en-bout pour tout échange avec le serveur quelques soient les réseaux sans fil utilisés</w:t>
      </w:r>
      <w:r w:rsidR="00C91582" w:rsidRPr="00831AD9">
        <w:t>.</w:t>
      </w:r>
    </w:p>
    <w:p w:rsidR="00E162E3" w:rsidRDefault="00E162E3">
      <w:pPr>
        <w:spacing w:before="0" w:after="200" w:line="276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>
        <w:br w:type="page"/>
      </w:r>
    </w:p>
    <w:p w:rsidR="00A776B4" w:rsidRPr="00831AD9" w:rsidRDefault="00A776B4" w:rsidP="00F60780">
      <w:pPr>
        <w:pStyle w:val="Heading2"/>
      </w:pPr>
      <w:bookmarkStart w:id="4" w:name="_Toc461446466"/>
      <w:r w:rsidRPr="00831AD9">
        <w:lastRenderedPageBreak/>
        <w:t>Les exigences d’un protocole de communication spécifique</w:t>
      </w:r>
      <w:bookmarkEnd w:id="4"/>
    </w:p>
    <w:p w:rsidR="005835FF" w:rsidRDefault="00116ED2" w:rsidP="00E73527">
      <w:r>
        <w:t xml:space="preserve">Suite aux </w:t>
      </w:r>
      <w:r w:rsidR="0022303E">
        <w:t xml:space="preserve">caractéristiques </w:t>
      </w:r>
      <w:r w:rsidR="005835FF">
        <w:t>de la communication citées</w:t>
      </w:r>
      <w:r>
        <w:t xml:space="preserve"> au-dessus, </w:t>
      </w:r>
      <w:r w:rsidR="00A7373B">
        <w:t xml:space="preserve">un protocole </w:t>
      </w:r>
      <w:r w:rsidR="0022303E">
        <w:t xml:space="preserve">nouveau doit être spécifié </w:t>
      </w:r>
      <w:r w:rsidR="00A7373B">
        <w:t xml:space="preserve">qui s’adapte à </w:t>
      </w:r>
      <w:r w:rsidR="0022303E">
        <w:t xml:space="preserve">ces </w:t>
      </w:r>
      <w:r w:rsidR="00A7373B">
        <w:t>besoin</w:t>
      </w:r>
      <w:r w:rsidR="0022303E">
        <w:t>s et</w:t>
      </w:r>
      <w:r w:rsidR="00A7373B">
        <w:t xml:space="preserve"> doit posséder </w:t>
      </w:r>
      <w:r w:rsidR="0022303E">
        <w:t>l</w:t>
      </w:r>
      <w:r w:rsidR="00A7373B">
        <w:t>es</w:t>
      </w:r>
      <w:r w:rsidR="005835FF">
        <w:t> </w:t>
      </w:r>
      <w:r w:rsidR="00A7373B">
        <w:t>propriétés suivantes</w:t>
      </w:r>
      <w:r w:rsidR="005835FF">
        <w:t>:</w:t>
      </w:r>
    </w:p>
    <w:p w:rsidR="005835FF" w:rsidRDefault="007A6625" w:rsidP="002C63F1">
      <w:pPr>
        <w:pStyle w:val="ListParagraph"/>
        <w:numPr>
          <w:ilvl w:val="0"/>
          <w:numId w:val="11"/>
        </w:numPr>
        <w:contextualSpacing w:val="0"/>
      </w:pPr>
      <w:r>
        <w:t>Sans connexion</w:t>
      </w:r>
      <w:r w:rsidR="005835FF">
        <w:t xml:space="preserve"> : une communication avec un basculement </w:t>
      </w:r>
      <w:r w:rsidR="0022303E">
        <w:t xml:space="preserve">dynamique et efficace </w:t>
      </w:r>
      <w:r w:rsidR="005835FF">
        <w:t>de connexion ne devrait pas utiliser un protocole de transport en mode connecté comme TCP, ce qui augmentera</w:t>
      </w:r>
      <w:r w:rsidR="0022303E">
        <w:t>it</w:t>
      </w:r>
      <w:r w:rsidR="005835FF">
        <w:t xml:space="preserve"> la latence de connexion à cause de sa </w:t>
      </w:r>
      <w:r w:rsidR="0022303E">
        <w:t xml:space="preserve">phase de </w:t>
      </w:r>
      <w:r w:rsidR="005835FF">
        <w:t xml:space="preserve">négociation </w:t>
      </w:r>
      <w:r w:rsidR="00C456EE">
        <w:t xml:space="preserve">et des contrôles inutiles. </w:t>
      </w:r>
      <w:r w:rsidR="0022303E">
        <w:t>Ainsi</w:t>
      </w:r>
      <w:r w:rsidR="00C456EE">
        <w:t xml:space="preserve">, </w:t>
      </w:r>
      <w:r w:rsidR="0022303E">
        <w:t xml:space="preserve">un protocole de type </w:t>
      </w:r>
      <w:r w:rsidR="00C456EE">
        <w:t xml:space="preserve">UDP restera notre choix, mais un protocole « hybride » a été considéré comme remplaçant avec des contrôles </w:t>
      </w:r>
      <w:r w:rsidR="0022303E">
        <w:t xml:space="preserve">simplifiés </w:t>
      </w:r>
      <w:r w:rsidR="00C456EE">
        <w:t>pour la garantie de livraison de</w:t>
      </w:r>
      <w:r w:rsidR="0022303E">
        <w:t>s</w:t>
      </w:r>
      <w:r w:rsidR="00C456EE">
        <w:t xml:space="preserve"> </w:t>
      </w:r>
      <w:r w:rsidR="0022303E">
        <w:t>messages</w:t>
      </w:r>
      <w:r w:rsidR="000F6581">
        <w:t>.</w:t>
      </w:r>
    </w:p>
    <w:p w:rsidR="005835FF" w:rsidRDefault="00165336" w:rsidP="002C63F1">
      <w:pPr>
        <w:pStyle w:val="ListParagraph"/>
        <w:numPr>
          <w:ilvl w:val="0"/>
          <w:numId w:val="11"/>
        </w:numPr>
        <w:spacing w:before="0" w:after="200" w:line="276" w:lineRule="auto"/>
        <w:contextualSpacing w:val="0"/>
      </w:pPr>
      <w:r>
        <w:t>R</w:t>
      </w:r>
      <w:r w:rsidR="00C456EE">
        <w:t xml:space="preserve">eprise de connexion rapide : </w:t>
      </w:r>
      <w:r w:rsidR="002C63F1">
        <w:t>dans le même but de baisser le</w:t>
      </w:r>
      <w:r w:rsidR="0022303E">
        <w:t>s</w:t>
      </w:r>
      <w:r w:rsidR="002C63F1">
        <w:t xml:space="preserve"> temps de </w:t>
      </w:r>
      <w:proofErr w:type="spellStart"/>
      <w:r w:rsidR="002C63F1">
        <w:t>conn-exion</w:t>
      </w:r>
      <w:proofErr w:type="spellEnd"/>
      <w:r w:rsidR="002C63F1">
        <w:t xml:space="preserve">/reconnexion, on utilisera un couple </w:t>
      </w:r>
      <w:r w:rsidR="007B477C" w:rsidRPr="007B477C">
        <w:t>d’identité</w:t>
      </w:r>
      <w:r w:rsidR="002C63F1">
        <w:rPr>
          <w:b/>
        </w:rPr>
        <w:t xml:space="preserve"> </w:t>
      </w:r>
      <w:r w:rsidR="002C63F1">
        <w:t>pour distinguer toutes les connexions vers/depuis des hôtes</w:t>
      </w:r>
      <w:r w:rsidR="00E5742C">
        <w:t xml:space="preserve">. </w:t>
      </w:r>
      <w:r w:rsidR="001A71E7">
        <w:t>Une identité de session (sessionID) nous permet</w:t>
      </w:r>
      <w:r w:rsidR="0022303E">
        <w:t>tra</w:t>
      </w:r>
      <w:r w:rsidR="001A71E7">
        <w:t xml:space="preserve"> d’identifier l’hôte, </w:t>
      </w:r>
      <w:r w:rsidR="0022303E">
        <w:t>alors qu’</w:t>
      </w:r>
      <w:r w:rsidR="001A71E7">
        <w:t>une identité d’extrémité détermine</w:t>
      </w:r>
      <w:r w:rsidR="0022303E">
        <w:t>ra</w:t>
      </w:r>
      <w:r w:rsidR="001A71E7">
        <w:t xml:space="preserve"> le bout de communication (une instance de l’application). À tout moment, ce couple d’information</w:t>
      </w:r>
      <w:r w:rsidR="00A776D6">
        <w:t>s</w:t>
      </w:r>
      <w:r w:rsidR="001A71E7">
        <w:t xml:space="preserve"> nous permet de savoir à quelle application </w:t>
      </w:r>
      <w:r w:rsidR="00A72FDD">
        <w:t xml:space="preserve">appartient </w:t>
      </w:r>
      <w:r w:rsidR="00A776D6">
        <w:t xml:space="preserve">chaque </w:t>
      </w:r>
      <w:r w:rsidR="00A72FDD">
        <w:t>paquet</w:t>
      </w:r>
      <w:r w:rsidR="00A776D6">
        <w:t xml:space="preserve"> échangé</w:t>
      </w:r>
      <w:r w:rsidR="00A72FDD">
        <w:t>.</w:t>
      </w:r>
    </w:p>
    <w:p w:rsidR="00165336" w:rsidRDefault="00D23371" w:rsidP="00165336">
      <w:pPr>
        <w:pStyle w:val="ListParagraph"/>
        <w:numPr>
          <w:ilvl w:val="0"/>
          <w:numId w:val="11"/>
        </w:numPr>
        <w:spacing w:before="0" w:after="200" w:line="276" w:lineRule="auto"/>
        <w:contextualSpacing w:val="0"/>
      </w:pPr>
      <w:r>
        <w:t>C</w:t>
      </w:r>
      <w:r w:rsidRPr="00D23371">
        <w:t>onfidentialité persistante parfaite</w:t>
      </w:r>
      <w:r>
        <w:t xml:space="preserve"> </w:t>
      </w:r>
      <w:r w:rsidR="00A72FDD">
        <w:t xml:space="preserve">: pour bien protéger les identités des clients et les données des services, le protocole sécurisé doit supporter la </w:t>
      </w:r>
      <w:r w:rsidR="00A72FDD" w:rsidRPr="00165336">
        <w:rPr>
          <w:b/>
        </w:rPr>
        <w:t>confidentialité persistante parfaite</w:t>
      </w:r>
      <w:r w:rsidR="00A72FDD">
        <w:t xml:space="preserve"> (« </w:t>
      </w:r>
      <w:proofErr w:type="spellStart"/>
      <w:r w:rsidR="00A72FDD">
        <w:t>perfect</w:t>
      </w:r>
      <w:proofErr w:type="spellEnd"/>
      <w:r w:rsidR="00A72FDD">
        <w:t xml:space="preserve"> </w:t>
      </w:r>
      <w:proofErr w:type="spellStart"/>
      <w:r w:rsidR="00A72FDD" w:rsidRPr="00A72FDD">
        <w:t>forward</w:t>
      </w:r>
      <w:proofErr w:type="spellEnd"/>
      <w:r w:rsidR="00A72FDD" w:rsidRPr="00A72FDD">
        <w:t xml:space="preserve"> </w:t>
      </w:r>
      <w:proofErr w:type="spellStart"/>
      <w:r w:rsidR="00A72FDD" w:rsidRPr="00A72FDD">
        <w:t>secrecy</w:t>
      </w:r>
      <w:proofErr w:type="spellEnd"/>
      <w:r w:rsidR="00A72FDD">
        <w:t> » en anglais). Comme ça,</w:t>
      </w:r>
      <w:r w:rsidR="00165336">
        <w:t xml:space="preserve"> il </w:t>
      </w:r>
      <w:r w:rsidR="00165336" w:rsidRPr="00165336">
        <w:t xml:space="preserve">garantit que la découverte par un adversaire de la clé privée d'un correspondant (secret à long terme) ne compromet pas la confidentialité des communications </w:t>
      </w:r>
      <w:r w:rsidR="00A776D6">
        <w:t>antérieures</w:t>
      </w:r>
      <w:r w:rsidR="00165336" w:rsidRPr="00165336">
        <w:t>.</w:t>
      </w:r>
    </w:p>
    <w:p w:rsidR="00165336" w:rsidRDefault="00A776D6" w:rsidP="00165336">
      <w:pPr>
        <w:pStyle w:val="ListParagraph"/>
        <w:numPr>
          <w:ilvl w:val="0"/>
          <w:numId w:val="11"/>
        </w:numPr>
        <w:spacing w:before="0" w:after="200" w:line="276" w:lineRule="auto"/>
        <w:contextualSpacing w:val="0"/>
      </w:pPr>
      <w:r>
        <w:t xml:space="preserve">Cryptographie </w:t>
      </w:r>
      <w:r w:rsidR="00165336">
        <w:t xml:space="preserve">elliptique : </w:t>
      </w:r>
      <w:r>
        <w:t>une</w:t>
      </w:r>
      <w:r w:rsidR="00165336">
        <w:t xml:space="preserve"> courbe elliptique sera utilisée pour réduire la taille des clés en gardant le même niveau de sécurité, </w:t>
      </w:r>
      <w:r>
        <w:t xml:space="preserve">et </w:t>
      </w:r>
      <w:r w:rsidR="00165336">
        <w:t>économiser la bande passante.</w:t>
      </w:r>
    </w:p>
    <w:p w:rsidR="00F07E8C" w:rsidRDefault="00323D42" w:rsidP="00165336">
      <w:pPr>
        <w:pStyle w:val="ListParagraph"/>
        <w:numPr>
          <w:ilvl w:val="0"/>
          <w:numId w:val="11"/>
        </w:numPr>
        <w:spacing w:before="0" w:after="200" w:line="276" w:lineRule="auto"/>
        <w:contextualSpacing w:val="0"/>
      </w:pPr>
      <w:r>
        <w:t>Indépendance de l’environnement</w:t>
      </w:r>
      <w:r w:rsidR="00A776D6">
        <w:t xml:space="preserve"> support</w:t>
      </w:r>
      <w:r>
        <w:t xml:space="preserve"> : </w:t>
      </w:r>
      <w:r w:rsidR="001B6FA9">
        <w:t xml:space="preserve">le protocole est </w:t>
      </w:r>
      <w:r w:rsidR="00A776D6">
        <w:t xml:space="preserve">destiné </w:t>
      </w:r>
      <w:r w:rsidR="001B6FA9">
        <w:t xml:space="preserve">à utiliser plusieurs plateformes et appareils, il faudrait donc </w:t>
      </w:r>
      <w:r w:rsidR="00A776D6">
        <w:t>être indépendant</w:t>
      </w:r>
      <w:r w:rsidR="001B6FA9">
        <w:t xml:space="preserve"> </w:t>
      </w:r>
      <w:r w:rsidR="00A776D6">
        <w:t xml:space="preserve">des </w:t>
      </w:r>
      <w:r w:rsidR="001B6FA9">
        <w:t xml:space="preserve">versions du système d’exploitation et des bibliothèques externes, </w:t>
      </w:r>
      <w:r w:rsidR="00A776D6">
        <w:t>et</w:t>
      </w:r>
      <w:r w:rsidR="001B6FA9">
        <w:t xml:space="preserve"> fournir </w:t>
      </w:r>
      <w:r w:rsidR="00A776D6">
        <w:t xml:space="preserve">sa </w:t>
      </w:r>
      <w:r w:rsidR="001B6FA9">
        <w:t>propre implémentation des algorithmes et services.</w:t>
      </w:r>
    </w:p>
    <w:p w:rsidR="001A71E7" w:rsidRDefault="00F07E8C" w:rsidP="007B477C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>
        <w:t>Sécurité prouvée de bout-en-bout : les réseaux utilisés sont en général hétérogènes pour un réseau complexe de transport métropolitain ; les propriétés de sécurité exigées par les applications doivent être respectées de bout-en-bout pour le protocole de communication</w:t>
      </w:r>
      <w:r w:rsidR="001A71E7">
        <w:br w:type="page"/>
      </w:r>
    </w:p>
    <w:p w:rsidR="00F60780" w:rsidRPr="00831AD9" w:rsidRDefault="00F07E8C" w:rsidP="00F60780">
      <w:pPr>
        <w:pStyle w:val="Heading2"/>
      </w:pPr>
      <w:bookmarkStart w:id="5" w:name="_Toc461446467"/>
      <w:r>
        <w:lastRenderedPageBreak/>
        <w:t>S</w:t>
      </w:r>
      <w:r w:rsidR="00F60780" w:rsidRPr="00831AD9">
        <w:t>olutions existants et motivation</w:t>
      </w:r>
      <w:r>
        <w:t xml:space="preserve">s pour </w:t>
      </w:r>
      <w:r w:rsidR="00F60780" w:rsidRPr="00831AD9">
        <w:t>un nouveau protocole</w:t>
      </w:r>
      <w:bookmarkEnd w:id="5"/>
    </w:p>
    <w:p w:rsidR="002E216B" w:rsidRPr="00831AD9" w:rsidRDefault="002E29C7">
      <w:r w:rsidRPr="00831AD9">
        <w:t xml:space="preserve">Les protocoles sécurisés </w:t>
      </w:r>
      <w:r w:rsidR="007B477C">
        <w:t> « </w:t>
      </w:r>
      <w:r w:rsidR="00F07E8C">
        <w:t>classiques » utilisés</w:t>
      </w:r>
      <w:r w:rsidRPr="00831AD9">
        <w:t xml:space="preserve"> de nos jours sont basés essentiellement </w:t>
      </w:r>
      <w:r w:rsidR="00F07E8C">
        <w:t>sur</w:t>
      </w:r>
      <w:r w:rsidR="00F07E8C" w:rsidRPr="00831AD9">
        <w:t xml:space="preserve"> </w:t>
      </w:r>
      <w:r w:rsidRPr="00831AD9">
        <w:t xml:space="preserve">TCP : TLS, </w:t>
      </w:r>
      <w:r w:rsidR="002E216B" w:rsidRPr="00831AD9">
        <w:t>SSH, OpenVPN, etc…</w:t>
      </w:r>
    </w:p>
    <w:p w:rsidR="000653D3" w:rsidRPr="00831AD9" w:rsidRDefault="002E216B">
      <w:r w:rsidRPr="00831AD9">
        <w:t xml:space="preserve">Déjà, le TCP n’est pas un choix idéal pour notre solution. </w:t>
      </w:r>
      <w:r w:rsidR="00F07E8C">
        <w:t>En effet, i</w:t>
      </w:r>
      <w:r w:rsidRPr="00831AD9">
        <w:t>l ne satisfait pas la première caractéristique de la connexion</w:t>
      </w:r>
      <w:r w:rsidR="00F07E8C">
        <w:t xml:space="preserve"> car</w:t>
      </w:r>
      <w:r w:rsidRPr="00831AD9">
        <w:t xml:space="preserve"> l’établissement et la reprise</w:t>
      </w:r>
      <w:r w:rsidR="00FC4BD2" w:rsidRPr="00831AD9">
        <w:t xml:space="preserve"> de la connexion </w:t>
      </w:r>
      <w:r w:rsidRPr="00831AD9">
        <w:t>TCP prend toujours du temps considérable.</w:t>
      </w:r>
      <w:r w:rsidR="00FC4BD2" w:rsidRPr="00831AD9">
        <w:t xml:space="preserve"> </w:t>
      </w:r>
      <w:r w:rsidR="00A46F6C">
        <w:t xml:space="preserve">Le changement dynamique de support de connexion réseau es donc compromis. </w:t>
      </w:r>
      <w:r w:rsidR="00FC4BD2" w:rsidRPr="00831AD9">
        <w:t>De plus, la garantie de livraison de paquet</w:t>
      </w:r>
      <w:r w:rsidR="00A46F6C">
        <w:t>s</w:t>
      </w:r>
      <w:r w:rsidR="00FC4BD2" w:rsidRPr="00831AD9">
        <w:t xml:space="preserve"> n’est pas nécessaire en permanence car </w:t>
      </w:r>
      <w:r w:rsidR="00A46F6C">
        <w:t>souvent</w:t>
      </w:r>
      <w:r w:rsidR="00FC4BD2" w:rsidRPr="00831AD9">
        <w:t xml:space="preserve"> les données </w:t>
      </w:r>
      <w:r w:rsidR="00A46F6C">
        <w:t xml:space="preserve">applicatives </w:t>
      </w:r>
      <w:r w:rsidR="00FC4BD2" w:rsidRPr="00831AD9">
        <w:t xml:space="preserve">sont </w:t>
      </w:r>
      <w:r w:rsidR="000653D3" w:rsidRPr="00831AD9">
        <w:t>tolérantes aux pertes.</w:t>
      </w:r>
      <w:r w:rsidR="00C51288" w:rsidRPr="00831AD9">
        <w:t xml:space="preserve"> L</w:t>
      </w:r>
      <w:r w:rsidR="00A46F6C">
        <w:t>e</w:t>
      </w:r>
      <w:r w:rsidR="00C51288" w:rsidRPr="00831AD9">
        <w:t xml:space="preserve"> compromis entre fiabilité et </w:t>
      </w:r>
      <w:r w:rsidR="00A46F6C">
        <w:t>efficacité</w:t>
      </w:r>
      <w:r w:rsidR="00C51288" w:rsidRPr="00831AD9">
        <w:t xml:space="preserve"> </w:t>
      </w:r>
      <w:r w:rsidR="00A46F6C">
        <w:t>pour</w:t>
      </w:r>
      <w:r w:rsidR="00C51288" w:rsidRPr="00831AD9">
        <w:t xml:space="preserve"> TCP augmente la latence de connexion, l</w:t>
      </w:r>
      <w:r w:rsidR="00A46F6C">
        <w:t>a</w:t>
      </w:r>
      <w:r w:rsidR="00C51288" w:rsidRPr="00831AD9">
        <w:t xml:space="preserve"> rend</w:t>
      </w:r>
      <w:r w:rsidR="00A46F6C">
        <w:t>ant</w:t>
      </w:r>
      <w:r w:rsidR="00C51288" w:rsidRPr="00831AD9">
        <w:t xml:space="preserve"> moins efficace </w:t>
      </w:r>
      <w:r w:rsidR="00A46F6C">
        <w:t xml:space="preserve">à </w:t>
      </w:r>
      <w:r w:rsidR="00C51288" w:rsidRPr="00831AD9">
        <w:t>utiliser dans un contexte temps</w:t>
      </w:r>
      <w:r w:rsidR="00A46F6C">
        <w:t>-</w:t>
      </w:r>
      <w:r w:rsidR="00C51288" w:rsidRPr="00831AD9">
        <w:t>réel.</w:t>
      </w:r>
    </w:p>
    <w:p w:rsidR="003260E2" w:rsidRPr="00831AD9" w:rsidRDefault="000653D3">
      <w:r w:rsidRPr="00831AD9">
        <w:t>On peut</w:t>
      </w:r>
      <w:r w:rsidR="003F127D" w:rsidRPr="00831AD9">
        <w:t xml:space="preserve"> par contre</w:t>
      </w:r>
      <w:r w:rsidRPr="00831AD9">
        <w:t xml:space="preserve"> trouver </w:t>
      </w:r>
      <w:r w:rsidR="008D352D" w:rsidRPr="00831AD9">
        <w:t>quelques</w:t>
      </w:r>
      <w:r w:rsidRPr="00831AD9">
        <w:t xml:space="preserve"> versions UDP des protocoles ci-dessus (comme</w:t>
      </w:r>
      <w:r w:rsidR="00A46F6C">
        <w:t xml:space="preserve"> par exemple</w:t>
      </w:r>
      <w:r w:rsidRPr="00831AD9">
        <w:t xml:space="preserve"> DTLS), ou ces protocoles offrent une option UDP eux-mêmes.</w:t>
      </w:r>
      <w:r w:rsidR="00DF2230" w:rsidRPr="00831AD9">
        <w:t xml:space="preserve"> </w:t>
      </w:r>
      <w:r w:rsidR="00DE6214" w:rsidRPr="00831AD9">
        <w:t>Pour garder la même opérabilité qu’en TCP, des modifications su</w:t>
      </w:r>
      <w:r w:rsidR="003260E2" w:rsidRPr="00831AD9">
        <w:t>pplémentaires sont introduites. Dans l’optique de minimiser la complexité, ce n’est pas non plus une bonne décision.</w:t>
      </w:r>
    </w:p>
    <w:p w:rsidR="00661F9A" w:rsidRPr="00831AD9" w:rsidRDefault="00A061E9">
      <w:r w:rsidRPr="00831AD9">
        <w:t>D’ailleurs, c</w:t>
      </w:r>
      <w:r w:rsidR="00E73527" w:rsidRPr="00831AD9">
        <w:t xml:space="preserve">omme indiqué dans la </w:t>
      </w:r>
      <w:r w:rsidR="00A46F6C">
        <w:t>définition initiale du protocole SVC par le groupe ERISCS</w:t>
      </w:r>
      <w:r w:rsidR="00661F9A" w:rsidRPr="00831AD9">
        <w:rPr>
          <w:rStyle w:val="FootnoteReference"/>
        </w:rPr>
        <w:footnoteReference w:id="1"/>
      </w:r>
      <w:r w:rsidR="00E73527" w:rsidRPr="00831AD9">
        <w:t>,</w:t>
      </w:r>
      <w:r w:rsidR="00982B74" w:rsidRPr="00831AD9">
        <w:t xml:space="preserve"> </w:t>
      </w:r>
      <w:r w:rsidR="00E73527" w:rsidRPr="00831AD9">
        <w:t xml:space="preserve">les protocoles mentionnés </w:t>
      </w:r>
      <w:r w:rsidR="0000462C" w:rsidRPr="00831AD9">
        <w:t xml:space="preserve">imposent encore des limites </w:t>
      </w:r>
      <w:r w:rsidR="00A46F6C">
        <w:t>pour</w:t>
      </w:r>
      <w:r w:rsidR="00A46F6C" w:rsidRPr="00831AD9">
        <w:t xml:space="preserve"> </w:t>
      </w:r>
      <w:r w:rsidR="0000462C" w:rsidRPr="00831AD9">
        <w:t>la protection d’identité de client</w:t>
      </w:r>
      <w:r w:rsidR="00A46F6C">
        <w:t>s</w:t>
      </w:r>
      <w:r w:rsidR="0000462C" w:rsidRPr="00831AD9">
        <w:t xml:space="preserve"> ou l’exposition des </w:t>
      </w:r>
      <w:r w:rsidR="00982B74" w:rsidRPr="00831AD9">
        <w:t>informations</w:t>
      </w:r>
      <w:r w:rsidR="00661F9A" w:rsidRPr="00831AD9">
        <w:t xml:space="preserve"> sensibles</w:t>
      </w:r>
      <w:r w:rsidR="00982B74" w:rsidRPr="00831AD9">
        <w:t>.</w:t>
      </w:r>
    </w:p>
    <w:p w:rsidR="00362651" w:rsidRPr="00831AD9" w:rsidRDefault="00D82737">
      <w:r w:rsidRPr="00831AD9">
        <w:t xml:space="preserve">Dans cette </w:t>
      </w:r>
      <w:r w:rsidR="00A46F6C">
        <w:t>optique est</w:t>
      </w:r>
      <w:r w:rsidR="00A46F6C" w:rsidRPr="00831AD9">
        <w:t xml:space="preserve"> </w:t>
      </w:r>
      <w:r w:rsidRPr="00831AD9">
        <w:t xml:space="preserve">née </w:t>
      </w:r>
      <w:r w:rsidR="00A46F6C">
        <w:t>l’</w:t>
      </w:r>
      <w:r w:rsidRPr="00831AD9">
        <w:t>idée de SVC, un nouveau p</w:t>
      </w:r>
      <w:r w:rsidR="00B23E4E" w:rsidRPr="00831AD9">
        <w:t>rotocole sécurisé qui surmonte c</w:t>
      </w:r>
      <w:r w:rsidRPr="00831AD9">
        <w:t xml:space="preserve">es limites </w:t>
      </w:r>
      <w:r w:rsidR="00B23E4E" w:rsidRPr="00831AD9">
        <w:t xml:space="preserve">en proposant une négociation simple et un découplage entre l’authentification et le chiffrement. SVC </w:t>
      </w:r>
      <w:r w:rsidR="00362651" w:rsidRPr="00831AD9">
        <w:t>implémente</w:t>
      </w:r>
      <w:r w:rsidR="00B23E4E" w:rsidRPr="00831AD9">
        <w:t xml:space="preserve"> les algorithmes de chiffrement les plus récents </w:t>
      </w:r>
      <w:r w:rsidR="00362651" w:rsidRPr="00831AD9">
        <w:t>sans utiliser des sources externes, cela facilitera le processus d’administration et maintenance.</w:t>
      </w:r>
    </w:p>
    <w:p w:rsidR="00697BEB" w:rsidRPr="00831AD9" w:rsidRDefault="00A46F6C">
      <w:r>
        <w:t>P</w:t>
      </w:r>
      <w:r w:rsidR="00AA2D8B" w:rsidRPr="00831AD9">
        <w:t>ourtant, la version origin</w:t>
      </w:r>
      <w:r>
        <w:t>ale</w:t>
      </w:r>
      <w:r w:rsidR="00AA2D8B" w:rsidRPr="00831AD9">
        <w:t xml:space="preserve"> du SVC</w:t>
      </w:r>
      <w:r w:rsidR="0056029D" w:rsidRPr="00831AD9">
        <w:t xml:space="preserve"> </w:t>
      </w:r>
      <w:r w:rsidR="009B37E1" w:rsidRPr="00831AD9">
        <w:t>a besoin de quelques améliorations pour mieux s’adapter au problème posé</w:t>
      </w:r>
      <w:r>
        <w:t xml:space="preserve"> par le contexte des applications des réseaux mobiles hétérogènes utilisés par la RTM dans les applications de transport métropolitain</w:t>
      </w:r>
      <w:r w:rsidR="00AA2D8B" w:rsidRPr="00831AD9">
        <w:t xml:space="preserve">. </w:t>
      </w:r>
      <w:r w:rsidR="0056029D" w:rsidRPr="00831AD9">
        <w:t xml:space="preserve">Dans la section suivante, on propose une version modifiée du SVC </w:t>
      </w:r>
      <w:r>
        <w:t>et</w:t>
      </w:r>
      <w:r w:rsidRPr="00831AD9">
        <w:t xml:space="preserve"> </w:t>
      </w:r>
      <w:r w:rsidR="0056029D" w:rsidRPr="00831AD9">
        <w:t>la conception de l’ensemble de la solution.</w:t>
      </w:r>
    </w:p>
    <w:p w:rsidR="00E70126" w:rsidRPr="00831AD9" w:rsidRDefault="00E70126" w:rsidP="00AD173D">
      <w:pPr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 w:rsidRPr="00831AD9">
        <w:br w:type="page"/>
      </w:r>
    </w:p>
    <w:p w:rsidR="0062488D" w:rsidRPr="00831AD9" w:rsidRDefault="00C251CE" w:rsidP="00C251CE">
      <w:pPr>
        <w:pStyle w:val="Heading2"/>
      </w:pPr>
      <w:bookmarkStart w:id="6" w:name="_Toc461446468"/>
      <w:r w:rsidRPr="00831AD9">
        <w:lastRenderedPageBreak/>
        <w:t>Les désavantages de la version original</w:t>
      </w:r>
      <w:r w:rsidR="004A4A92">
        <w:t>e</w:t>
      </w:r>
      <w:r w:rsidRPr="00831AD9">
        <w:t xml:space="preserve"> du SVC</w:t>
      </w:r>
      <w:bookmarkEnd w:id="6"/>
    </w:p>
    <w:p w:rsidR="009B37E1" w:rsidRPr="00831AD9" w:rsidRDefault="001465B1" w:rsidP="009B37E1">
      <w:r w:rsidRPr="00831AD9">
        <w:t>On</w:t>
      </w:r>
      <w:r w:rsidR="00514750" w:rsidRPr="00831AD9">
        <w:t xml:space="preserve"> a</w:t>
      </w:r>
      <w:r w:rsidRPr="00831AD9">
        <w:t xml:space="preserve"> </w:t>
      </w:r>
      <w:r w:rsidR="00514750" w:rsidRPr="00831AD9">
        <w:t>trouvé</w:t>
      </w:r>
      <w:r w:rsidRPr="00831AD9">
        <w:t xml:space="preserve"> beaucoup d’idées </w:t>
      </w:r>
      <w:r w:rsidR="00514750" w:rsidRPr="00831AD9">
        <w:t>innovantes dans la conception du SVC</w:t>
      </w:r>
      <w:r w:rsidR="004A4A92">
        <w:t>,</w:t>
      </w:r>
      <w:r w:rsidR="00514750" w:rsidRPr="00831AD9">
        <w:t xml:space="preserve"> </w:t>
      </w:r>
      <w:r w:rsidR="004A4A92">
        <w:t>p</w:t>
      </w:r>
      <w:r w:rsidR="00514750" w:rsidRPr="00831AD9">
        <w:t>armi lesquelles on a choisi à développer</w:t>
      </w:r>
      <w:r w:rsidR="00AA4A27" w:rsidRPr="00831AD9">
        <w:t xml:space="preserve"> l’idée de découpl</w:t>
      </w:r>
      <w:r w:rsidR="004A4A92">
        <w:t>er</w:t>
      </w:r>
      <w:r w:rsidR="00AA4A27" w:rsidRPr="00831AD9">
        <w:t xml:space="preserve"> l’authentification et l’</w:t>
      </w:r>
      <w:r w:rsidR="004F40DD" w:rsidRPr="00831AD9">
        <w:t xml:space="preserve">autorisation, et l’idée de protection d’identité du client. Et pourtant, SVC présente dans la conception </w:t>
      </w:r>
      <w:r w:rsidR="004A4A92">
        <w:t xml:space="preserve">initiale </w:t>
      </w:r>
      <w:r w:rsidR="004F40DD" w:rsidRPr="00831AD9">
        <w:t>des points faibles à améliorer.</w:t>
      </w:r>
      <w:r w:rsidR="004A4A92">
        <w:t xml:space="preserve"> </w:t>
      </w:r>
      <w:r w:rsidR="009B37E1" w:rsidRPr="00831AD9">
        <w:t>Dans la version originale proposée par ses auteurs, le protocole commence par une requête</w:t>
      </w:r>
      <w:r w:rsidR="009D65CD" w:rsidRPr="00831AD9">
        <w:t xml:space="preserve"> </w:t>
      </w:r>
      <w:r w:rsidR="009B37E1" w:rsidRPr="00831AD9">
        <w:t>depuis le serveur vers le client</w:t>
      </w:r>
      <w:r w:rsidR="0015774E" w:rsidRPr="00831AD9">
        <w:t xml:space="preserve"> (</w:t>
      </w:r>
      <w:r w:rsidR="009D65CD" w:rsidRPr="00831AD9">
        <w:t>après</w:t>
      </w:r>
      <w:r w:rsidR="0015774E" w:rsidRPr="00831AD9">
        <w:t xml:space="preserve"> un succès de connexion). Cette approche est justifiée comme une façon de réduire la </w:t>
      </w:r>
      <w:r w:rsidR="004A4A92" w:rsidRPr="00831AD9">
        <w:t>dur</w:t>
      </w:r>
      <w:r w:rsidR="004A4A92">
        <w:t>ée</w:t>
      </w:r>
      <w:r w:rsidR="004A4A92" w:rsidRPr="00831AD9">
        <w:t xml:space="preserve"> </w:t>
      </w:r>
      <w:r w:rsidR="0015774E" w:rsidRPr="00831AD9">
        <w:t xml:space="preserve">de la négociation. Nous, on </w:t>
      </w:r>
      <w:r w:rsidR="004A4A92">
        <w:t xml:space="preserve">propose d’optimiser encore plus </w:t>
      </w:r>
      <w:r w:rsidR="00D60010" w:rsidRPr="00831AD9">
        <w:t>la phase d’initialisation de connexion</w:t>
      </w:r>
      <w:r w:rsidR="004A4A92">
        <w:t xml:space="preserve"> car</w:t>
      </w:r>
      <w:r w:rsidR="00D60010" w:rsidRPr="00831AD9">
        <w:t xml:space="preserve"> SVC consomme 4 exchanges de message</w:t>
      </w:r>
      <w:r w:rsidR="004A4A92">
        <w:t>s</w:t>
      </w:r>
      <w:r w:rsidR="00D60010" w:rsidRPr="00831AD9">
        <w:t>.</w:t>
      </w:r>
    </w:p>
    <w:p w:rsidR="002D75A0" w:rsidRPr="00831AD9" w:rsidRDefault="0009582F" w:rsidP="009B37E1">
      <w:r w:rsidRPr="00831AD9">
        <w:t xml:space="preserve">Le problème le plus </w:t>
      </w:r>
      <w:r w:rsidR="004A4A92">
        <w:t>pénalisant</w:t>
      </w:r>
      <w:r w:rsidR="004A4A92" w:rsidRPr="00831AD9">
        <w:t xml:space="preserve"> </w:t>
      </w:r>
      <w:r w:rsidRPr="00831AD9">
        <w:t>c’est le fait d’a</w:t>
      </w:r>
      <w:r w:rsidR="00014904" w:rsidRPr="00831AD9">
        <w:t>voir l’étape d’échange de clé</w:t>
      </w:r>
      <w:r w:rsidR="004A4A92">
        <w:t>s</w:t>
      </w:r>
      <w:r w:rsidR="00014904" w:rsidRPr="00831AD9">
        <w:t xml:space="preserve"> </w:t>
      </w:r>
      <w:r w:rsidR="004A4A92">
        <w:t>initiée</w:t>
      </w:r>
      <w:r w:rsidR="004A4A92" w:rsidRPr="00831AD9">
        <w:t xml:space="preserve"> </w:t>
      </w:r>
      <w:r w:rsidR="00014904" w:rsidRPr="00831AD9">
        <w:t>par le serveur</w:t>
      </w:r>
      <w:r w:rsidR="004A4A92">
        <w:t xml:space="preserve"> ce qui</w:t>
      </w:r>
      <w:r w:rsidR="00014904" w:rsidRPr="00831AD9">
        <w:t xml:space="preserve"> </w:t>
      </w:r>
      <w:r w:rsidR="006C2350" w:rsidRPr="00831AD9">
        <w:t>rend le protocole</w:t>
      </w:r>
      <w:r w:rsidR="00014904" w:rsidRPr="00831AD9">
        <w:t xml:space="preserve"> sensible aux attaques par rejeu.</w:t>
      </w:r>
      <w:r w:rsidR="00482765" w:rsidRPr="00831AD9">
        <w:t xml:space="preserve"> </w:t>
      </w:r>
      <w:r w:rsidR="004A4A92">
        <w:t>Une</w:t>
      </w:r>
      <w:r w:rsidR="00482765" w:rsidRPr="00831AD9">
        <w:t xml:space="preserve"> façon pour l’éviter, c’est d</w:t>
      </w:r>
      <w:r w:rsidR="00543603" w:rsidRPr="00831AD9">
        <w:t>e rajouter d</w:t>
      </w:r>
      <w:r w:rsidR="004A4A92">
        <w:t>es</w:t>
      </w:r>
      <w:r w:rsidR="00482765" w:rsidRPr="00831AD9">
        <w:t xml:space="preserve"> timestamps, </w:t>
      </w:r>
      <w:r w:rsidR="004A4A92">
        <w:t xml:space="preserve">mais </w:t>
      </w:r>
      <w:r w:rsidR="00482765" w:rsidRPr="00831AD9">
        <w:t>qui ne sera pas une bonne idée.</w:t>
      </w:r>
    </w:p>
    <w:p w:rsidR="0015774E" w:rsidRPr="00831AD9" w:rsidRDefault="0015774E" w:rsidP="0015774E">
      <w:pPr>
        <w:jc w:val="center"/>
      </w:pPr>
      <w:r w:rsidRPr="00831AD9">
        <w:rPr>
          <w:noProof/>
          <w:lang w:eastAsia="fr-FR"/>
        </w:rPr>
        <w:drawing>
          <wp:inline distT="0" distB="0" distL="0" distR="0">
            <wp:extent cx="4235500" cy="2706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288" cy="27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AE" w:rsidRPr="00831AD9" w:rsidRDefault="00321AAE" w:rsidP="00321AAE">
      <w:pPr>
        <w:pStyle w:val="Subtitle"/>
      </w:pPr>
      <w:r w:rsidRPr="00831AD9">
        <w:t xml:space="preserve">Figure 3.1 – </w:t>
      </w:r>
      <w:r w:rsidR="00D71E6D" w:rsidRPr="00831AD9">
        <w:t>E</w:t>
      </w:r>
      <w:r w:rsidRPr="00831AD9">
        <w:t>change de messages dans la version originale du SVC</w:t>
      </w:r>
    </w:p>
    <w:p w:rsidR="00321AAE" w:rsidRPr="00831AD9" w:rsidRDefault="00321AAE" w:rsidP="005720A7"/>
    <w:p w:rsidR="00321AAE" w:rsidRPr="00831AD9" w:rsidRDefault="00321AAE">
      <w:pPr>
        <w:spacing w:before="0" w:after="200" w:line="276" w:lineRule="auto"/>
        <w:ind w:left="0"/>
        <w:jc w:val="left"/>
      </w:pPr>
    </w:p>
    <w:p w:rsidR="007B477C" w:rsidRDefault="007B477C">
      <w:pPr>
        <w:spacing w:before="0" w:after="200" w:line="276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37297F" w:rsidRPr="00831AD9" w:rsidRDefault="0037297F" w:rsidP="0037297F">
      <w:pPr>
        <w:pStyle w:val="Heading1"/>
      </w:pPr>
      <w:bookmarkStart w:id="7" w:name="_Toc461446469"/>
      <w:r w:rsidRPr="00831AD9">
        <w:lastRenderedPageBreak/>
        <w:t>Solution</w:t>
      </w:r>
      <w:bookmarkEnd w:id="7"/>
    </w:p>
    <w:p w:rsidR="0037297F" w:rsidRPr="00831AD9" w:rsidRDefault="004A4A92" w:rsidP="0037297F">
      <w:pPr>
        <w:pStyle w:val="Heading2"/>
        <w:numPr>
          <w:ilvl w:val="0"/>
          <w:numId w:val="13"/>
        </w:numPr>
      </w:pPr>
      <w:bookmarkStart w:id="8" w:name="_Toc461446470"/>
      <w:r>
        <w:t>Une</w:t>
      </w:r>
      <w:r w:rsidRPr="00831AD9">
        <w:t xml:space="preserve"> </w:t>
      </w:r>
      <w:r w:rsidR="0037297F" w:rsidRPr="00831AD9">
        <w:t>version modifiée du SVC</w:t>
      </w:r>
      <w:bookmarkEnd w:id="8"/>
    </w:p>
    <w:p w:rsidR="0015774E" w:rsidRPr="00831AD9" w:rsidRDefault="007E30DD" w:rsidP="0015774E">
      <w:r w:rsidRPr="00831AD9">
        <w:t>Avec</w:t>
      </w:r>
      <w:r w:rsidR="001A7D9F" w:rsidRPr="00831AD9">
        <w:t xml:space="preserve"> </w:t>
      </w:r>
      <w:r w:rsidR="00C215B0" w:rsidRPr="00831AD9">
        <w:t>seulement 3 échanges, on pr</w:t>
      </w:r>
      <w:r w:rsidR="00482765" w:rsidRPr="00831AD9">
        <w:t xml:space="preserve">opose une nouvelle approche </w:t>
      </w:r>
      <w:r w:rsidR="00FB4624" w:rsidRPr="00831AD9">
        <w:t>basé</w:t>
      </w:r>
      <w:r w:rsidR="004A4A92">
        <w:t>e</w:t>
      </w:r>
      <w:r w:rsidR="00FB4624" w:rsidRPr="00831AD9">
        <w:t xml:space="preserve"> sur le principe du « </w:t>
      </w:r>
      <w:r w:rsidR="004A4A92">
        <w:t>compactage</w:t>
      </w:r>
      <w:r w:rsidR="004A4A92" w:rsidRPr="00831AD9">
        <w:t xml:space="preserve"> </w:t>
      </w:r>
      <w:r w:rsidR="00FB4624" w:rsidRPr="00831AD9">
        <w:t>en 3 phases » qui garde encore les idées basiques du SVC.</w:t>
      </w:r>
    </w:p>
    <w:p w:rsidR="00FB4624" w:rsidRPr="00831AD9" w:rsidRDefault="00FB4624" w:rsidP="0015774E">
      <w:r w:rsidRPr="00831AD9">
        <w:t>Dans le diagramme suivant, on distingue les données « </w:t>
      </w:r>
      <w:r w:rsidR="004A4A92">
        <w:t>entre</w:t>
      </w:r>
      <w:r w:rsidRPr="00831AD9">
        <w:t xml:space="preserve"> crochets », </w:t>
      </w:r>
      <w:r w:rsidR="004A4A92">
        <w:t>de</w:t>
      </w:r>
      <w:r w:rsidR="004A4A92" w:rsidRPr="00831AD9">
        <w:t xml:space="preserve"> </w:t>
      </w:r>
      <w:r w:rsidRPr="00831AD9">
        <w:t xml:space="preserve">celles qui sont en dehors. Les dernières </w:t>
      </w:r>
      <w:r w:rsidR="00DE43D5" w:rsidRPr="00831AD9">
        <w:t>sont d</w:t>
      </w:r>
      <w:r w:rsidRPr="00831AD9">
        <w:t>es données de la négociation DH-STS</w:t>
      </w:r>
      <w:r w:rsidR="00DE43D5" w:rsidRPr="00831AD9">
        <w:t>, qui assurent l’autorisation du service</w:t>
      </w:r>
      <w:r w:rsidRPr="00831AD9">
        <w:t>, deviennent optionnelles</w:t>
      </w:r>
      <w:r w:rsidR="007D05BF" w:rsidRPr="00831AD9">
        <w:t xml:space="preserve"> en raison du découplage de service</w:t>
      </w:r>
      <w:r w:rsidR="00DE43D5" w:rsidRPr="00831AD9">
        <w:t xml:space="preserve"> (à </w:t>
      </w:r>
      <w:r w:rsidR="004A4A92">
        <w:t>voir</w:t>
      </w:r>
      <w:r w:rsidR="004A4A92" w:rsidRPr="00831AD9">
        <w:t xml:space="preserve"> </w:t>
      </w:r>
      <w:r w:rsidR="00DE43D5" w:rsidRPr="00831AD9">
        <w:t xml:space="preserve">dans la section </w:t>
      </w:r>
      <w:r w:rsidR="00035D92" w:rsidRPr="00831AD9">
        <w:t>suivante</w:t>
      </w:r>
      <w:r w:rsidR="00DE43D5" w:rsidRPr="00831AD9">
        <w:t>). Les premières sont des données d’authentification dépendantes de l’application qui utilise SVC.</w:t>
      </w:r>
    </w:p>
    <w:p w:rsidR="00DE43D5" w:rsidRPr="00831AD9" w:rsidRDefault="00DE43D5" w:rsidP="0015774E">
      <w:r w:rsidRPr="00831AD9">
        <w:t xml:space="preserve">Dans la vérification de l’authenticité, l’approche « challenge – proof » est introduite pour éviter tout type d’attaque par rejeu. Le DH-STS est </w:t>
      </w:r>
      <w:r w:rsidR="00543603" w:rsidRPr="00831AD9">
        <w:t>forcément</w:t>
      </w:r>
      <w:r w:rsidRPr="00831AD9">
        <w:t xml:space="preserve"> </w:t>
      </w:r>
      <w:r w:rsidR="00D71E6D" w:rsidRPr="00831AD9">
        <w:t>imperméable</w:t>
      </w:r>
      <w:r w:rsidR="008A2CD4">
        <w:t xml:space="preserve"> [3]</w:t>
      </w:r>
      <w:r w:rsidR="00D71E6D" w:rsidRPr="00831AD9">
        <w:t xml:space="preserve">, </w:t>
      </w:r>
      <w:r w:rsidR="005720A7" w:rsidRPr="00831AD9">
        <w:t>seulement vulnérable à</w:t>
      </w:r>
      <w:r w:rsidR="00D71E6D" w:rsidRPr="00831AD9">
        <w:t xml:space="preserve"> quelques</w:t>
      </w:r>
      <w:r w:rsidR="005720A7" w:rsidRPr="00831AD9">
        <w:t xml:space="preserve"> attaques du type</w:t>
      </w:r>
      <w:r w:rsidR="00D71E6D" w:rsidRPr="00831AD9">
        <w:t xml:space="preserve"> </w:t>
      </w:r>
      <w:r w:rsidR="005720A7" w:rsidRPr="00831AD9">
        <w:t>« </w:t>
      </w:r>
      <w:proofErr w:type="spellStart"/>
      <w:r w:rsidR="005720A7" w:rsidRPr="00831AD9">
        <w:t>unknown</w:t>
      </w:r>
      <w:proofErr w:type="spellEnd"/>
      <w:r w:rsidR="005720A7" w:rsidRPr="00831AD9">
        <w:t xml:space="preserve"> </w:t>
      </w:r>
      <w:proofErr w:type="spellStart"/>
      <w:r w:rsidR="005720A7" w:rsidRPr="00831AD9">
        <w:t>key-share</w:t>
      </w:r>
      <w:proofErr w:type="spellEnd"/>
      <w:r w:rsidR="005720A7" w:rsidRPr="00831AD9">
        <w:t> »</w:t>
      </w:r>
      <w:r w:rsidR="008A2CD4">
        <w:t xml:space="preserve"> [4]</w:t>
      </w:r>
      <w:r w:rsidR="00D71E6D" w:rsidRPr="00831AD9">
        <w:t>.</w:t>
      </w:r>
    </w:p>
    <w:p w:rsidR="007E30DD" w:rsidRPr="00831AD9" w:rsidRDefault="007E30DD" w:rsidP="007E30DD">
      <w:pPr>
        <w:jc w:val="center"/>
      </w:pPr>
      <w:r w:rsidRPr="00831AD9">
        <w:rPr>
          <w:noProof/>
          <w:lang w:eastAsia="fr-FR"/>
        </w:rPr>
        <w:drawing>
          <wp:inline distT="0" distB="0" distL="0" distR="0">
            <wp:extent cx="3148884" cy="26859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-sv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828" cy="26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6D" w:rsidRPr="00831AD9" w:rsidRDefault="00D71E6D" w:rsidP="00D71E6D">
      <w:pPr>
        <w:pStyle w:val="Subtitle"/>
      </w:pPr>
      <w:r w:rsidRPr="00831AD9">
        <w:t>Figure 3.2 – Echange de messages dans la version modifiée du SVC</w:t>
      </w:r>
    </w:p>
    <w:p w:rsidR="00D71E6D" w:rsidRPr="00831AD9" w:rsidRDefault="004A4A92" w:rsidP="00D71E6D">
      <w:r>
        <w:t>Comparée</w:t>
      </w:r>
      <w:r w:rsidR="00D71E6D" w:rsidRPr="00831AD9">
        <w:t xml:space="preserve"> avec la version originale, la nouvelle </w:t>
      </w:r>
      <w:r>
        <w:t xml:space="preserve">que nous proposons ici </w:t>
      </w:r>
      <w:r w:rsidR="00D71E6D" w:rsidRPr="00831AD9">
        <w:t>montre des avantages </w:t>
      </w:r>
      <w:r w:rsidR="000E03AD" w:rsidRPr="00831AD9">
        <w:t>supplémentaires</w:t>
      </w:r>
      <w:r w:rsidR="00D71E6D" w:rsidRPr="00831AD9">
        <w:t>:</w:t>
      </w:r>
    </w:p>
    <w:p w:rsidR="00D71E6D" w:rsidRPr="00831AD9" w:rsidRDefault="00D71E6D" w:rsidP="00D71E6D">
      <w:pPr>
        <w:pStyle w:val="ListParagraph"/>
        <w:numPr>
          <w:ilvl w:val="0"/>
          <w:numId w:val="11"/>
        </w:numPr>
      </w:pPr>
      <w:r w:rsidRPr="00831AD9">
        <w:t xml:space="preserve">Moins </w:t>
      </w:r>
      <w:r w:rsidR="004A4A92">
        <w:t>d’</w:t>
      </w:r>
      <w:r w:rsidRPr="00831AD9">
        <w:t>échanges (3 contre 4)</w:t>
      </w:r>
    </w:p>
    <w:p w:rsidR="00D71E6D" w:rsidRPr="00831AD9" w:rsidRDefault="00D71E6D" w:rsidP="000E03AD">
      <w:pPr>
        <w:pStyle w:val="ListParagraph"/>
        <w:numPr>
          <w:ilvl w:val="0"/>
          <w:numId w:val="11"/>
        </w:numPr>
      </w:pPr>
      <w:r w:rsidRPr="00831AD9">
        <w:t xml:space="preserve">Résistant </w:t>
      </w:r>
      <w:r w:rsidR="004A4A92">
        <w:t xml:space="preserve">aux </w:t>
      </w:r>
      <w:r w:rsidRPr="00831AD9">
        <w:t>attaque</w:t>
      </w:r>
      <w:r w:rsidR="007B477C">
        <w:t>s</w:t>
      </w:r>
      <w:r w:rsidRPr="00831AD9">
        <w:t xml:space="preserve"> par rejeu</w:t>
      </w:r>
    </w:p>
    <w:p w:rsidR="007D05BF" w:rsidRPr="00831AD9" w:rsidRDefault="00E947F6" w:rsidP="000E03AD">
      <w:pPr>
        <w:pStyle w:val="ListParagraph"/>
        <w:numPr>
          <w:ilvl w:val="0"/>
          <w:numId w:val="11"/>
        </w:numPr>
      </w:pPr>
      <w:r w:rsidRPr="00831AD9">
        <w:t>Découplage de service</w:t>
      </w:r>
    </w:p>
    <w:p w:rsidR="00F60780" w:rsidRPr="00831AD9" w:rsidRDefault="00F60780" w:rsidP="0032414C">
      <w:pPr>
        <w:pStyle w:val="Heading2"/>
        <w:numPr>
          <w:ilvl w:val="0"/>
          <w:numId w:val="10"/>
        </w:numPr>
      </w:pPr>
      <w:bookmarkStart w:id="9" w:name="_Toc461446471"/>
      <w:r w:rsidRPr="00831AD9">
        <w:lastRenderedPageBreak/>
        <w:t>L’</w:t>
      </w:r>
      <w:r w:rsidR="0032414C" w:rsidRPr="00831AD9">
        <w:t>architecture</w:t>
      </w:r>
      <w:r w:rsidRPr="00831AD9">
        <w:t xml:space="preserve"> </w:t>
      </w:r>
      <w:r w:rsidR="004A4A92">
        <w:t>« </w:t>
      </w:r>
      <w:r w:rsidR="00A00A1F" w:rsidRPr="00831AD9">
        <w:t>service-</w:t>
      </w:r>
      <w:r w:rsidR="00543603" w:rsidRPr="00831AD9">
        <w:t>applications</w:t>
      </w:r>
      <w:r w:rsidR="0010475A">
        <w:t> »</w:t>
      </w:r>
      <w:bookmarkEnd w:id="9"/>
    </w:p>
    <w:p w:rsidR="00A00A1F" w:rsidRPr="00831AD9" w:rsidRDefault="00E947F6" w:rsidP="00E947F6">
      <w:r w:rsidRPr="00831AD9">
        <w:t xml:space="preserve">À la naissance, SVC </w:t>
      </w:r>
      <w:r w:rsidR="0010475A">
        <w:t>visait</w:t>
      </w:r>
      <w:r w:rsidRPr="00831AD9">
        <w:t xml:space="preserve"> à servir une communication interne</w:t>
      </w:r>
      <w:r w:rsidR="0010475A">
        <w:t xml:space="preserve"> à une application</w:t>
      </w:r>
      <w:r w:rsidRPr="00831AD9">
        <w:t xml:space="preserve">, c’est-à-dire une communication entre les instances d’une même application. </w:t>
      </w:r>
      <w:r w:rsidR="00A00A1F" w:rsidRPr="00831AD9">
        <w:t xml:space="preserve">Dans </w:t>
      </w:r>
      <w:r w:rsidR="0010475A">
        <w:t xml:space="preserve">un </w:t>
      </w:r>
      <w:r w:rsidR="00A00A1F" w:rsidRPr="00831AD9">
        <w:t xml:space="preserve">environnement </w:t>
      </w:r>
      <w:r w:rsidR="007B477C" w:rsidRPr="00831AD9">
        <w:t>multitâche</w:t>
      </w:r>
      <w:r w:rsidR="00A00A1F" w:rsidRPr="00831AD9">
        <w:t xml:space="preserve">, cette conception montre des </w:t>
      </w:r>
      <w:r w:rsidR="0010475A">
        <w:t>limites</w:t>
      </w:r>
      <w:r w:rsidR="00A00A1F" w:rsidRPr="00831AD9">
        <w:t xml:space="preserve">: </w:t>
      </w:r>
    </w:p>
    <w:p w:rsidR="00E947F6" w:rsidRPr="00831AD9" w:rsidRDefault="00A00A1F" w:rsidP="00A00A1F">
      <w:pPr>
        <w:pStyle w:val="ListParagraph"/>
        <w:numPr>
          <w:ilvl w:val="0"/>
          <w:numId w:val="11"/>
        </w:numPr>
      </w:pPr>
      <w:r w:rsidRPr="00831AD9">
        <w:t xml:space="preserve">chaque connexion doit </w:t>
      </w:r>
      <w:r w:rsidR="0010475A">
        <w:t>gérer</w:t>
      </w:r>
      <w:r w:rsidR="0010475A" w:rsidRPr="00831AD9">
        <w:t xml:space="preserve"> </w:t>
      </w:r>
      <w:r w:rsidRPr="00831AD9">
        <w:t>ses propres (avec une même politique) paramètres de sécurité, chiffrement. Si on a plusieurs connexions vers un même hôte, toutes les étapes de négociation se refont.</w:t>
      </w:r>
    </w:p>
    <w:p w:rsidR="00A00A1F" w:rsidRPr="00831AD9" w:rsidRDefault="0010475A" w:rsidP="00A00A1F">
      <w:pPr>
        <w:pStyle w:val="ListParagraph"/>
        <w:numPr>
          <w:ilvl w:val="0"/>
          <w:numId w:val="11"/>
        </w:numPr>
      </w:pPr>
      <w:r>
        <w:t>l</w:t>
      </w:r>
      <w:r w:rsidR="00543603" w:rsidRPr="00831AD9">
        <w:t>a mise à jour des protocoles de chiffrement du SVC impose la recompilation de toutes les applications qui l’utilisent.</w:t>
      </w:r>
    </w:p>
    <w:p w:rsidR="00A00A1F" w:rsidRPr="00831AD9" w:rsidRDefault="00A00A1F" w:rsidP="00E947F6">
      <w:r w:rsidRPr="00831AD9">
        <w:t>L’idée est de découper la couche « </w:t>
      </w:r>
      <w:r w:rsidR="00543603" w:rsidRPr="00831AD9">
        <w:t>application</w:t>
      </w:r>
      <w:r w:rsidRPr="00831AD9">
        <w:t xml:space="preserve"> », qui </w:t>
      </w:r>
      <w:r w:rsidR="00543603" w:rsidRPr="00831AD9">
        <w:t xml:space="preserve">est en charge de l’authentification et </w:t>
      </w:r>
      <w:r w:rsidR="0010475A">
        <w:t>l’échange</w:t>
      </w:r>
      <w:r w:rsidR="00543603" w:rsidRPr="00831AD9">
        <w:t xml:space="preserve"> de données, avec une seule instance de la couche « </w:t>
      </w:r>
      <w:r w:rsidR="00926884" w:rsidRPr="00831AD9">
        <w:t>daemon</w:t>
      </w:r>
      <w:r w:rsidR="00543603" w:rsidRPr="00831AD9">
        <w:t> », qui s’occupe</w:t>
      </w:r>
      <w:r w:rsidR="00926884" w:rsidRPr="00831AD9">
        <w:t xml:space="preserve"> des services de chiffrement et de</w:t>
      </w:r>
      <w:r w:rsidR="00543603" w:rsidRPr="00831AD9">
        <w:t xml:space="preserve"> négociation. </w:t>
      </w:r>
      <w:r w:rsidR="005217A1" w:rsidRPr="00831AD9">
        <w:t xml:space="preserve">Comme ça, on remédie tout de suite </w:t>
      </w:r>
      <w:r w:rsidR="0010475A">
        <w:t>aux</w:t>
      </w:r>
      <w:r w:rsidR="005217A1" w:rsidRPr="00831AD9">
        <w:t xml:space="preserve"> problèmes posés :</w:t>
      </w:r>
    </w:p>
    <w:p w:rsidR="005217A1" w:rsidRPr="00831AD9" w:rsidRDefault="005217A1" w:rsidP="005217A1">
      <w:pPr>
        <w:pStyle w:val="ListParagraph"/>
        <w:numPr>
          <w:ilvl w:val="0"/>
          <w:numId w:val="11"/>
        </w:num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 w:rsidRPr="00831AD9">
        <w:t>Le</w:t>
      </w:r>
      <w:r w:rsidR="00926884" w:rsidRPr="00831AD9">
        <w:t>s</w:t>
      </w:r>
      <w:r w:rsidRPr="00831AD9">
        <w:t xml:space="preserve"> service</w:t>
      </w:r>
      <w:r w:rsidR="00926884" w:rsidRPr="00831AD9">
        <w:t>s</w:t>
      </w:r>
      <w:r w:rsidRPr="00831AD9">
        <w:t xml:space="preserve"> </w:t>
      </w:r>
      <w:r w:rsidR="0010475A">
        <w:t>gèrent</w:t>
      </w:r>
      <w:r w:rsidR="0010475A" w:rsidRPr="00831AD9">
        <w:t xml:space="preserve"> </w:t>
      </w:r>
      <w:r w:rsidRPr="00831AD9">
        <w:t xml:space="preserve">toutes les connexions depuis et vers des hôtes. Quand une nouvelle connexion vers un même hôte est détectée, on </w:t>
      </w:r>
      <w:r w:rsidR="00926884" w:rsidRPr="00831AD9">
        <w:t xml:space="preserve">utilise le service correspondant pour </w:t>
      </w:r>
      <w:r w:rsidRPr="00831AD9">
        <w:t>profite</w:t>
      </w:r>
      <w:r w:rsidR="0010475A">
        <w:t>r</w:t>
      </w:r>
      <w:r w:rsidRPr="00831AD9">
        <w:t xml:space="preserve"> </w:t>
      </w:r>
      <w:r w:rsidR="0070762E" w:rsidRPr="00831AD9">
        <w:t>d’</w:t>
      </w:r>
      <w:r w:rsidRPr="00831AD9">
        <w:t>un canal déjà sécurisé, laisse passer les échanges de clés.</w:t>
      </w:r>
    </w:p>
    <w:p w:rsidR="008D1A60" w:rsidRPr="00E162E3" w:rsidRDefault="005217A1" w:rsidP="00E162E3">
      <w:pPr>
        <w:pStyle w:val="ListParagraph"/>
        <w:numPr>
          <w:ilvl w:val="0"/>
          <w:numId w:val="11"/>
        </w:num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 w:rsidRPr="00831AD9">
        <w:t xml:space="preserve">La mise à jour se fait simplement </w:t>
      </w:r>
      <w:r w:rsidR="0010475A">
        <w:t xml:space="preserve">en </w:t>
      </w:r>
      <w:r w:rsidRPr="00831AD9">
        <w:t xml:space="preserve">replaçant et redémarrant l’instance du </w:t>
      </w:r>
      <w:r w:rsidR="00586430" w:rsidRPr="00831AD9">
        <w:t>daemon</w:t>
      </w:r>
      <w:r w:rsidRPr="00831AD9">
        <w:t>. Toutes les applications restent intouchées.</w:t>
      </w:r>
    </w:p>
    <w:p w:rsidR="00CB5143" w:rsidRPr="00831AD9" w:rsidRDefault="0010475A" w:rsidP="00B2592F">
      <w:pPr>
        <w:spacing w:before="0" w:after="200" w:line="276" w:lineRule="auto"/>
        <w:ind w:left="0" w:firstLine="720"/>
        <w:jc w:val="left"/>
      </w:pPr>
      <w:r>
        <w:t>L</w:t>
      </w:r>
      <w:r w:rsidR="005F61A0" w:rsidRPr="00831AD9">
        <w:t xml:space="preserve">e diagramme ci-dessous </w:t>
      </w:r>
      <w:r>
        <w:t>présente</w:t>
      </w:r>
      <w:r w:rsidR="00F14C38" w:rsidRPr="00831AD9">
        <w:t xml:space="preserve"> l’architecture de la solution :</w:t>
      </w:r>
    </w:p>
    <w:p w:rsidR="00F14C38" w:rsidRPr="00831AD9" w:rsidRDefault="00F14C38" w:rsidP="00E162E3">
      <w:pPr>
        <w:spacing w:before="0" w:after="200" w:line="276" w:lineRule="auto"/>
        <w:jc w:val="center"/>
      </w:pPr>
      <w:r w:rsidRPr="00831AD9">
        <w:rPr>
          <w:noProof/>
          <w:lang w:eastAsia="fr-FR"/>
        </w:rPr>
        <w:drawing>
          <wp:inline distT="0" distB="0" distL="0" distR="0">
            <wp:extent cx="5215944" cy="3210925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49" cy="32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F1" w:rsidRDefault="00F14C38" w:rsidP="00E162E3">
      <w:pPr>
        <w:pStyle w:val="Subtitle"/>
      </w:pPr>
      <w:r w:rsidRPr="00831AD9">
        <w:t xml:space="preserve">Figure 3.3 – L’architecture </w:t>
      </w:r>
      <w:r w:rsidR="0010475A">
        <w:t>« </w:t>
      </w:r>
      <w:r w:rsidRPr="00831AD9">
        <w:t>service-application</w:t>
      </w:r>
      <w:r w:rsidR="00EE5602" w:rsidRPr="00831AD9">
        <w:t>s</w:t>
      </w:r>
      <w:r w:rsidR="0010475A">
        <w:t> »</w:t>
      </w:r>
      <w:r w:rsidRPr="00831AD9">
        <w:t xml:space="preserve"> du SVC</w:t>
      </w:r>
    </w:p>
    <w:p w:rsidR="005A0EF1" w:rsidRDefault="005A0EF1" w:rsidP="005A0EF1">
      <w:pPr>
        <w:pStyle w:val="Subtitle"/>
        <w:jc w:val="both"/>
      </w:pPr>
    </w:p>
    <w:p w:rsidR="005A0EF1" w:rsidRDefault="005A0EF1" w:rsidP="00053577">
      <w:pPr>
        <w:pStyle w:val="Subtitle"/>
        <w:jc w:val="both"/>
      </w:pPr>
      <w:r>
        <w:rPr>
          <w:noProof/>
          <w:lang w:eastAsia="fr-FR"/>
        </w:rPr>
        <w:drawing>
          <wp:inline distT="0" distB="0" distL="0" distR="0">
            <wp:extent cx="6208064" cy="473298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class-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064" cy="47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F1" w:rsidRPr="005A0EF1" w:rsidRDefault="005A0EF1" w:rsidP="005A0EF1">
      <w:pPr>
        <w:pStyle w:val="Subtitle"/>
      </w:pPr>
      <w:r>
        <w:t xml:space="preserve">Figure 3.4 – Le diagramme de classe </w:t>
      </w:r>
      <w:r w:rsidRPr="005A0EF1">
        <w:t>côté</w:t>
      </w:r>
      <w:r>
        <w:t xml:space="preserve"> application</w:t>
      </w:r>
    </w:p>
    <w:p w:rsidR="00053577" w:rsidRDefault="005A0EF1" w:rsidP="005A0EF1">
      <w:pPr>
        <w:pStyle w:val="Subtitl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5091327" cy="6574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emon-class-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328" cy="65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E1" w:rsidRDefault="00053577" w:rsidP="00053577">
      <w:pPr>
        <w:pStyle w:val="Subtitle"/>
      </w:pPr>
      <w:r>
        <w:t xml:space="preserve">Figure 3.5 – Le </w:t>
      </w:r>
      <w:r w:rsidRPr="00053577">
        <w:t>diagramme</w:t>
      </w:r>
      <w:r>
        <w:t xml:space="preserve"> classe </w:t>
      </w:r>
      <w:r w:rsidRPr="00053577">
        <w:t>côté</w:t>
      </w:r>
      <w:r>
        <w:t xml:space="preserve"> service</w:t>
      </w:r>
      <w:r w:rsidR="009B37E1" w:rsidRPr="00831AD9">
        <w:br w:type="page"/>
      </w:r>
    </w:p>
    <w:p w:rsidR="005A0EF1" w:rsidRPr="005A0EF1" w:rsidRDefault="005A0EF1" w:rsidP="005A0EF1"/>
    <w:p w:rsidR="00C9644A" w:rsidRPr="00831AD9" w:rsidRDefault="00C9644A" w:rsidP="001F53E6">
      <w:pPr>
        <w:pStyle w:val="Heading2"/>
      </w:pPr>
      <w:bookmarkStart w:id="10" w:name="_Toc461446472"/>
      <w:r w:rsidRPr="00831AD9">
        <w:t>La structure des trames SVC</w:t>
      </w:r>
      <w:bookmarkEnd w:id="10"/>
    </w:p>
    <w:p w:rsidR="00C9644A" w:rsidRPr="00831AD9" w:rsidRDefault="00C9644A" w:rsidP="00C9644A">
      <w:r w:rsidRPr="00831AD9">
        <w:t>Une trame SVC est encapsulée dans la partie de données d’une trame UDP.</w:t>
      </w:r>
      <w:r w:rsidR="00EE5602" w:rsidRPr="00831AD9">
        <w:t xml:space="preserve"> Il y a deux types de trames SVC : les trames de commandes servent à établir et gérer la connexion, les trames de données </w:t>
      </w:r>
      <w:proofErr w:type="spellStart"/>
      <w:r w:rsidR="00EE5602" w:rsidRPr="00831AD9">
        <w:t>quant</w:t>
      </w:r>
      <w:proofErr w:type="spellEnd"/>
      <w:r w:rsidR="00EE5602" w:rsidRPr="00831AD9">
        <w:t xml:space="preserve"> elles contiennent les données chiffrées des applications. Une trame du type « données » est toujours chiffrée. Le format de données dans ce type de trame est géré par l’application.</w:t>
      </w:r>
    </w:p>
    <w:p w:rsidR="00EE5602" w:rsidRPr="00831AD9" w:rsidRDefault="00EE5602" w:rsidP="00C9644A">
      <w:r w:rsidRPr="00831AD9">
        <w:t>Quel que soit le type de trame, toutes les trames SVC commencent par :</w:t>
      </w:r>
    </w:p>
    <w:p w:rsidR="00EE5602" w:rsidRPr="00831AD9" w:rsidRDefault="002649EF" w:rsidP="0085628F">
      <w:pPr>
        <w:pStyle w:val="ListParagraph"/>
        <w:numPr>
          <w:ilvl w:val="0"/>
          <w:numId w:val="11"/>
        </w:numPr>
        <w:contextualSpacing w:val="0"/>
      </w:pPr>
      <w:r>
        <w:rPr>
          <w:b/>
        </w:rPr>
        <w:t>Identité de session</w:t>
      </w:r>
      <w:r w:rsidR="00EE5602" w:rsidRPr="00831AD9">
        <w:t> </w:t>
      </w:r>
      <w:r w:rsidR="0085628F" w:rsidRPr="00831AD9">
        <w:t>– 4 octets</w:t>
      </w:r>
      <w:r w:rsidR="00EE5602" w:rsidRPr="00831AD9">
        <w:t>: identité unique de la session. Une session est une connexion établi</w:t>
      </w:r>
      <w:r w:rsidR="00B520DF" w:rsidRPr="00831AD9">
        <w:t>e entre deux services (ou bien deux hôtes), qui partage les m</w:t>
      </w:r>
      <w:r w:rsidR="0085628F" w:rsidRPr="00831AD9">
        <w:t xml:space="preserve">êmes paramètres de chiffrement </w:t>
      </w:r>
      <w:r w:rsidR="00B520DF" w:rsidRPr="00831AD9">
        <w:t>avec tous les chemins de connexion.</w:t>
      </w:r>
    </w:p>
    <w:p w:rsidR="00926884" w:rsidRDefault="002649EF" w:rsidP="0085628F">
      <w:pPr>
        <w:pStyle w:val="ListParagraph"/>
        <w:numPr>
          <w:ilvl w:val="0"/>
          <w:numId w:val="11"/>
        </w:numPr>
        <w:contextualSpacing w:val="0"/>
      </w:pPr>
      <w:r>
        <w:rPr>
          <w:b/>
        </w:rPr>
        <w:t>Identité d’extrémité</w:t>
      </w:r>
      <w:r w:rsidR="0085628F" w:rsidRPr="00831AD9">
        <w:t xml:space="preserve"> – 8 octets</w:t>
      </w:r>
      <w:r w:rsidR="00926884" w:rsidRPr="00831AD9">
        <w:t xml:space="preserve"> : identité d’une extrémité de connexion. Un service SVC utilise </w:t>
      </w:r>
      <w:r w:rsidR="00001E22">
        <w:t>cette identité</w:t>
      </w:r>
      <w:r w:rsidR="00926884" w:rsidRPr="00831AD9">
        <w:t xml:space="preserve"> pour distinguer les paquets </w:t>
      </w:r>
      <w:r w:rsidR="00203B3C" w:rsidRPr="00831AD9">
        <w:t>v</w:t>
      </w:r>
      <w:r w:rsidR="00203B3C">
        <w:t>enant</w:t>
      </w:r>
      <w:r w:rsidR="00203B3C" w:rsidRPr="00831AD9">
        <w:t xml:space="preserve"> </w:t>
      </w:r>
      <w:r w:rsidR="00926884" w:rsidRPr="00831AD9">
        <w:t>d’une même hôte. Un chemin</w:t>
      </w:r>
      <w:r w:rsidR="0085628F" w:rsidRPr="00831AD9">
        <w:t xml:space="preserve"> de connexion est ce qui connecte 2 extrémités de communication</w:t>
      </w:r>
      <w:r w:rsidR="00001E22">
        <w:t xml:space="preserve">, et ces extrémités partagent une identité </w:t>
      </w:r>
      <w:r w:rsidR="00203B3C">
        <w:t>unique</w:t>
      </w:r>
      <w:r w:rsidR="0085628F" w:rsidRPr="00831AD9">
        <w:t>.</w:t>
      </w:r>
    </w:p>
    <w:p w:rsidR="002649EF" w:rsidRPr="00831AD9" w:rsidRDefault="002649EF" w:rsidP="002649EF">
      <w:r>
        <w:t>L’utilisation de l’identité de session et d’extrémité permet la reprise rapide de connexion en cas de reconnexion.</w:t>
      </w:r>
    </w:p>
    <w:p w:rsidR="0085628F" w:rsidRPr="00831AD9" w:rsidRDefault="0085628F" w:rsidP="0085628F">
      <w:r w:rsidRPr="00831AD9">
        <w:t>Après l</w:t>
      </w:r>
      <w:r w:rsidR="005D1EEF">
        <w:t>’identité de session</w:t>
      </w:r>
      <w:r w:rsidRPr="00831AD9">
        <w:t xml:space="preserve"> et </w:t>
      </w:r>
      <w:r w:rsidR="005D1EEF">
        <w:t>d’extrémité</w:t>
      </w:r>
      <w:r w:rsidRPr="00831AD9">
        <w:t>,</w:t>
      </w:r>
      <w:r w:rsidR="006960CD" w:rsidRPr="00831AD9">
        <w:t xml:space="preserve"> succède</w:t>
      </w:r>
      <w:r w:rsidRPr="00831AD9">
        <w:t xml:space="preserve"> </w:t>
      </w:r>
      <w:r w:rsidR="006960CD" w:rsidRPr="00831AD9">
        <w:t xml:space="preserve">un octet qui détermine le type de la trame et contient </w:t>
      </w:r>
      <w:r w:rsidR="002649EF">
        <w:t>des</w:t>
      </w:r>
      <w:r w:rsidR="006960CD" w:rsidRPr="00831AD9">
        <w:t xml:space="preserve"> paramètres pour la gestion de données.</w:t>
      </w:r>
    </w:p>
    <w:p w:rsidR="00831AD9" w:rsidRPr="00831AD9" w:rsidRDefault="002649EF" w:rsidP="00831AD9">
      <w:pPr>
        <w:pStyle w:val="ListParagraph"/>
        <w:numPr>
          <w:ilvl w:val="0"/>
          <w:numId w:val="11"/>
        </w:numPr>
      </w:pPr>
      <w:r>
        <w:t>D</w:t>
      </w:r>
      <w:r w:rsidR="00831AD9" w:rsidRPr="00831AD9">
        <w:t xml:space="preserve">onnées/commande: </w:t>
      </w:r>
      <w:r w:rsidR="00FD757F">
        <w:tab/>
      </w:r>
      <w:r w:rsidR="00FD757F">
        <w:tab/>
      </w:r>
      <w:r w:rsidR="00831AD9" w:rsidRPr="00831AD9">
        <w:t>7th bit</w:t>
      </w:r>
      <w:r w:rsidR="00831AD9">
        <w:t xml:space="preserve">, égale 1 si la trame est du type commande, 0 </w:t>
      </w:r>
      <w:r w:rsidR="00CE085E">
        <w:t>si la trame contient des données</w:t>
      </w:r>
    </w:p>
    <w:p w:rsidR="00831AD9" w:rsidRDefault="00952B2A" w:rsidP="00831AD9">
      <w:pPr>
        <w:pStyle w:val="ListParagraph"/>
        <w:numPr>
          <w:ilvl w:val="0"/>
          <w:numId w:val="11"/>
        </w:numPr>
      </w:pPr>
      <w:r>
        <w:t>R</w:t>
      </w:r>
      <w:r w:rsidR="00831AD9" w:rsidRPr="00831AD9">
        <w:t xml:space="preserve">éponse </w:t>
      </w:r>
      <w:r w:rsidR="00831AD9">
        <w:t>depuis</w:t>
      </w:r>
      <w:r w:rsidR="00831AD9" w:rsidRPr="00831AD9">
        <w:t xml:space="preserve"> daemon: </w:t>
      </w:r>
      <w:r w:rsidR="00FD757F">
        <w:tab/>
      </w:r>
      <w:r w:rsidR="00831AD9" w:rsidRPr="00831AD9">
        <w:t>6th bit</w:t>
      </w:r>
      <w:r w:rsidR="00831AD9">
        <w:t>, égale 1 si la trame reçue est u</w:t>
      </w:r>
      <w:r w:rsidR="00137D3E">
        <w:t>ne notification du daemon local</w:t>
      </w:r>
    </w:p>
    <w:p w:rsidR="0038041B" w:rsidRPr="00831AD9" w:rsidRDefault="00222DD0" w:rsidP="00831AD9">
      <w:pPr>
        <w:pStyle w:val="ListParagraph"/>
        <w:numPr>
          <w:ilvl w:val="0"/>
          <w:numId w:val="11"/>
        </w:numPr>
      </w:pPr>
      <w:r>
        <w:t>P</w:t>
      </w:r>
      <w:r w:rsidR="0038041B">
        <w:t>as d’usage pour le moment</w:t>
      </w:r>
      <w:r>
        <w:t> :</w:t>
      </w:r>
      <w:r>
        <w:tab/>
        <w:t>5</w:t>
      </w:r>
      <w:r w:rsidRPr="00B729BF">
        <w:rPr>
          <w:vertAlign w:val="superscript"/>
        </w:rPr>
        <w:t>th</w:t>
      </w:r>
      <w:r>
        <w:t xml:space="preserve"> et 4</w:t>
      </w:r>
      <w:r w:rsidRPr="00B729BF">
        <w:rPr>
          <w:vertAlign w:val="superscript"/>
        </w:rPr>
        <w:t>th</w:t>
      </w:r>
      <w:r>
        <w:t xml:space="preserve"> bits</w:t>
      </w:r>
    </w:p>
    <w:p w:rsidR="00831AD9" w:rsidRDefault="002649EF" w:rsidP="00831AD9">
      <w:pPr>
        <w:pStyle w:val="ListParagraph"/>
        <w:numPr>
          <w:ilvl w:val="0"/>
          <w:numId w:val="11"/>
        </w:numPr>
      </w:pPr>
      <w:r>
        <w:t>Chiffré</w:t>
      </w:r>
      <w:r w:rsidR="00831AD9" w:rsidRPr="00831AD9">
        <w:t xml:space="preserve">: </w:t>
      </w:r>
      <w:r w:rsidR="00FD757F">
        <w:tab/>
      </w:r>
      <w:r w:rsidR="00FD757F">
        <w:tab/>
      </w:r>
      <w:r w:rsidR="00FD757F">
        <w:tab/>
      </w:r>
      <w:r w:rsidR="00FD757F">
        <w:tab/>
      </w:r>
      <w:r w:rsidR="00831AD9" w:rsidRPr="00831AD9">
        <w:t>3</w:t>
      </w:r>
      <w:r w:rsidR="00831AD9" w:rsidRPr="00B729BF">
        <w:rPr>
          <w:vertAlign w:val="superscript"/>
        </w:rPr>
        <w:t>th</w:t>
      </w:r>
      <w:r w:rsidR="00831AD9" w:rsidRPr="00831AD9">
        <w:t xml:space="preserve"> bit</w:t>
      </w:r>
      <w:r w:rsidR="00831AD9">
        <w:t xml:space="preserve">, égale 1 si la </w:t>
      </w:r>
      <w:r w:rsidR="00137D3E">
        <w:t xml:space="preserve">partie de données de la </w:t>
      </w:r>
      <w:r w:rsidR="00831AD9">
        <w:t xml:space="preserve">trame </w:t>
      </w:r>
      <w:r w:rsidR="00137D3E">
        <w:t>est chiffrée</w:t>
      </w:r>
    </w:p>
    <w:p w:rsidR="00831AD9" w:rsidRDefault="00952B2A" w:rsidP="00952B2A">
      <w:pPr>
        <w:pStyle w:val="ListParagraph"/>
        <w:numPr>
          <w:ilvl w:val="0"/>
          <w:numId w:val="11"/>
        </w:numPr>
      </w:pPr>
      <w:r>
        <w:t xml:space="preserve">TCP utilisé: </w:t>
      </w:r>
      <w:r w:rsidR="00FD757F">
        <w:tab/>
      </w:r>
      <w:r w:rsidR="00FD757F">
        <w:tab/>
      </w:r>
      <w:r w:rsidR="00FD757F">
        <w:tab/>
      </w:r>
      <w:r>
        <w:t>2</w:t>
      </w:r>
      <w:r w:rsidR="00B729BF" w:rsidRPr="00B729BF">
        <w:rPr>
          <w:vertAlign w:val="superscript"/>
        </w:rPr>
        <w:t>nd</w:t>
      </w:r>
      <w:r>
        <w:t xml:space="preserve"> bit, égale 1 si cette trame requit une garantie de livraison, à lire et assurer par la couche de transport</w:t>
      </w:r>
    </w:p>
    <w:p w:rsidR="00952B2A" w:rsidRDefault="00952B2A" w:rsidP="00952B2A">
      <w:pPr>
        <w:pStyle w:val="ListParagraph"/>
        <w:numPr>
          <w:ilvl w:val="0"/>
          <w:numId w:val="11"/>
        </w:numPr>
      </w:pPr>
      <w:r>
        <w:t xml:space="preserve">Priorité : </w:t>
      </w:r>
      <w:r w:rsidR="00FD757F">
        <w:tab/>
      </w:r>
      <w:r w:rsidR="00FD757F">
        <w:tab/>
      </w:r>
      <w:r w:rsidR="00FD757F">
        <w:tab/>
      </w:r>
      <w:r w:rsidR="00FD757F">
        <w:tab/>
      </w:r>
      <w:r w:rsidR="00B729BF">
        <w:t>1</w:t>
      </w:r>
      <w:r w:rsidR="00B729BF" w:rsidRPr="00B729BF">
        <w:rPr>
          <w:vertAlign w:val="superscript"/>
        </w:rPr>
        <w:t>er</w:t>
      </w:r>
      <w:r w:rsidR="00B729BF">
        <w:t xml:space="preserve"> et 0</w:t>
      </w:r>
      <w:r w:rsidR="00B729BF" w:rsidRPr="00B729BF">
        <w:rPr>
          <w:vertAlign w:val="superscript"/>
        </w:rPr>
        <w:t>th</w:t>
      </w:r>
      <w:r w:rsidR="00B729BF">
        <w:t xml:space="preserve"> bits, la priorité est parmi URGENT, HIGH, NORMAL, LOW, qui </w:t>
      </w:r>
      <w:r w:rsidR="002649EF">
        <w:t xml:space="preserve">sera traitée par la couche transport </w:t>
      </w:r>
    </w:p>
    <w:p w:rsidR="00306D91" w:rsidRDefault="00306D91" w:rsidP="00306D91"/>
    <w:p w:rsidR="00E162E3" w:rsidRDefault="00E162E3">
      <w:pPr>
        <w:spacing w:before="0" w:after="200" w:line="276" w:lineRule="auto"/>
        <w:ind w:left="0"/>
        <w:jc w:val="left"/>
      </w:pPr>
      <w:r>
        <w:br w:type="page"/>
      </w:r>
    </w:p>
    <w:p w:rsidR="00306D91" w:rsidRPr="00831AD9" w:rsidRDefault="00306D91" w:rsidP="00306D91">
      <w:r>
        <w:lastRenderedPageBreak/>
        <w:t xml:space="preserve">Une visualisation d’une trame SVC est </w:t>
      </w:r>
      <w:r w:rsidR="00203B3C">
        <w:t>donnée</w:t>
      </w:r>
      <w:r>
        <w:t xml:space="preserve"> ci-dessous :</w:t>
      </w:r>
    </w:p>
    <w:p w:rsidR="006960CD" w:rsidRPr="00831AD9" w:rsidRDefault="006960CD" w:rsidP="0085628F">
      <w:r w:rsidRPr="00831AD9">
        <w:rPr>
          <w:noProof/>
          <w:lang w:eastAsia="fr-FR"/>
        </w:rPr>
        <w:drawing>
          <wp:inline distT="0" distB="0" distL="0" distR="0">
            <wp:extent cx="5242778" cy="1168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778" cy="11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D9" w:rsidRPr="00831AD9" w:rsidRDefault="00831AD9" w:rsidP="00831AD9">
      <w:pPr>
        <w:pStyle w:val="Subtitle"/>
      </w:pPr>
      <w:r w:rsidRPr="00831AD9">
        <w:t>Figure 3.4 – L</w:t>
      </w:r>
      <w:r w:rsidR="00306D91">
        <w:t>a structure générale d’une trame SVC</w:t>
      </w:r>
    </w:p>
    <w:p w:rsidR="004C2397" w:rsidRDefault="004C2397" w:rsidP="00132EF1">
      <w:r>
        <w:t>Une trame de données du SVC contient, après l’entête, 4 octets de la longueur de la charge utile de données, suivie par la charge elle-même</w:t>
      </w:r>
      <w:r w:rsidR="00D96101">
        <w:t xml:space="preserve"> et le </w:t>
      </w:r>
      <w:r>
        <w:t>HMAC</w:t>
      </w:r>
      <w:r w:rsidR="00D96101">
        <w:t xml:space="preserve"> (l’algorithme et la longueur du HMAC dépend</w:t>
      </w:r>
      <w:r w:rsidR="00203B3C">
        <w:t>ent</w:t>
      </w:r>
      <w:r w:rsidR="00D96101">
        <w:t xml:space="preserve"> de la version du SVC)</w:t>
      </w:r>
      <w:r>
        <w:t>.</w:t>
      </w:r>
      <w:r w:rsidR="0017789E">
        <w:t xml:space="preserve"> Une trame de données doit être toujours chiffrée.</w:t>
      </w:r>
    </w:p>
    <w:p w:rsidR="00D96101" w:rsidRPr="00D96101" w:rsidRDefault="004C2397" w:rsidP="00D96101">
      <w:pPr>
        <w:pStyle w:val="Subtitle"/>
      </w:pPr>
      <w:r>
        <w:rPr>
          <w:noProof/>
          <w:lang w:eastAsia="fr-FR"/>
        </w:rPr>
        <w:drawing>
          <wp:inline distT="0" distB="0" distL="0" distR="0">
            <wp:extent cx="5943600" cy="81212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AD9">
        <w:t>Figure 3.</w:t>
      </w:r>
      <w:r>
        <w:t>5</w:t>
      </w:r>
      <w:r w:rsidR="00D96101">
        <w:t xml:space="preserve"> – Une</w:t>
      </w:r>
      <w:r>
        <w:t xml:space="preserve"> trame de données du SVC</w:t>
      </w:r>
    </w:p>
    <w:p w:rsidR="00D96101" w:rsidRDefault="00D96101" w:rsidP="004C2397">
      <w:r>
        <w:t xml:space="preserve">Une trame de commande du SVC commence par l’identité de commande (CID), suivie </w:t>
      </w:r>
      <w:r w:rsidR="00203B3C">
        <w:t>du</w:t>
      </w:r>
      <w:r>
        <w:t xml:space="preserve"> nombre de paramètres (PRC). Le reste est la partie des paramètres,</w:t>
      </w:r>
      <w:r w:rsidR="00496D5F">
        <w:t xml:space="preserve"> dans laquelle </w:t>
      </w:r>
      <w:r>
        <w:t xml:space="preserve">chaque paramètre est précédé par 2 octets de longueur. </w:t>
      </w:r>
      <w:r w:rsidR="0017789E">
        <w:t xml:space="preserve">Sauf les commandes d’initialisation de connexion qui ne sont pas chiffrées, toutes les commandes restant sont chiffrées, </w:t>
      </w:r>
      <w:r w:rsidR="006D1F34">
        <w:t>et se terminent par un HMAC.</w:t>
      </w:r>
    </w:p>
    <w:p w:rsidR="00D96101" w:rsidRDefault="00D96101" w:rsidP="004C2397">
      <w:r>
        <w:rPr>
          <w:noProof/>
          <w:lang w:eastAsia="fr-FR"/>
        </w:rPr>
        <w:drawing>
          <wp:inline distT="0" distB="0" distL="0" distR="0">
            <wp:extent cx="5943600" cy="967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7" w:rsidRDefault="006D1F34" w:rsidP="006D1F34">
      <w:pPr>
        <w:pStyle w:val="Subtitle"/>
      </w:pPr>
      <w:r w:rsidRPr="00831AD9">
        <w:t>Figure 3.</w:t>
      </w:r>
      <w:r>
        <w:t xml:space="preserve">6 – Une trame de </w:t>
      </w:r>
      <w:r w:rsidR="00496D5F">
        <w:t>commande</w:t>
      </w:r>
      <w:r>
        <w:t xml:space="preserve"> du SVC</w:t>
      </w:r>
    </w:p>
    <w:p w:rsidR="00496D5F" w:rsidRDefault="00496D5F">
      <w:pPr>
        <w:spacing w:before="0" w:after="200" w:line="276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>
        <w:br w:type="page"/>
      </w:r>
    </w:p>
    <w:p w:rsidR="0032414C" w:rsidRDefault="008E3BAD" w:rsidP="008E3BAD">
      <w:pPr>
        <w:pStyle w:val="Heading2"/>
      </w:pPr>
      <w:bookmarkStart w:id="11" w:name="_Toc461446473"/>
      <w:r>
        <w:lastRenderedPageBreak/>
        <w:t>Le détail d’un processus d’initiation de connexion</w:t>
      </w:r>
      <w:bookmarkEnd w:id="11"/>
    </w:p>
    <w:p w:rsidR="00AB76B2" w:rsidRDefault="00AB76B2" w:rsidP="008E3BAD">
      <w:r>
        <w:t>Une application crée une instance de SVC et demande la connexion. Dans la demande contient l’</w:t>
      </w:r>
      <w:r w:rsidR="008B4A30">
        <w:t>adresse de</w:t>
      </w:r>
      <w:r>
        <w:t xml:space="preserve"> </w:t>
      </w:r>
      <w:r w:rsidR="008B4A30">
        <w:t>l’</w:t>
      </w:r>
      <w:r>
        <w:t>hôte</w:t>
      </w:r>
      <w:r w:rsidR="008B4A30">
        <w:t xml:space="preserve"> à distance, qui sera utilisée par le « daemon » pour décider s’il doit créer un nouveau service (chaque service est en charge de connexion à un hôte unique).</w:t>
      </w:r>
    </w:p>
    <w:p w:rsidR="001E1C3A" w:rsidRDefault="00AB76B2" w:rsidP="008E3BAD">
      <w:r>
        <w:t>À noter qu’il y a une seule instance du « daemon » qui s’exécute dans le background et qui est en charge de toutes instances du service. Pour pouvoir distinguer les demandes de connexion des applications différentes, le STEP_1 doit lui communique une identité de l’application (</w:t>
      </w:r>
      <w:proofErr w:type="spellStart"/>
      <w:r>
        <w:t>appID</w:t>
      </w:r>
      <w:proofErr w:type="spellEnd"/>
      <w:r>
        <w:t>).</w:t>
      </w:r>
      <w:r w:rsidR="00A96EC7">
        <w:t xml:space="preserve"> Cette identité est liée à l’application et n’est pas au client sur lequel l’application s’exécute.</w:t>
      </w:r>
    </w:p>
    <w:p w:rsidR="008E3BAD" w:rsidRDefault="001E1C3A" w:rsidP="008E3BAD">
      <w:r>
        <w:rPr>
          <w:noProof/>
          <w:lang w:eastAsia="fr-FR"/>
        </w:rPr>
        <w:drawing>
          <wp:inline distT="0" distB="0" distL="0" distR="0">
            <wp:extent cx="6363629" cy="456456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c init connec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629" cy="45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C7" w:rsidRDefault="00A96EC7" w:rsidP="00A96EC7">
      <w:pPr>
        <w:pStyle w:val="Subtitle"/>
      </w:pPr>
      <w:r>
        <w:t>Figure 3.7 – Le processus d’initialisation de connexion du SVC</w:t>
      </w:r>
    </w:p>
    <w:p w:rsidR="00A96EC7" w:rsidRDefault="00A96EC7" w:rsidP="00A96EC7"/>
    <w:p w:rsidR="00E162E3" w:rsidRDefault="00E162E3">
      <w:pPr>
        <w:spacing w:before="0" w:after="200" w:line="276" w:lineRule="auto"/>
        <w:ind w:left="0"/>
        <w:jc w:val="left"/>
      </w:pPr>
      <w:r>
        <w:br w:type="page"/>
      </w:r>
    </w:p>
    <w:p w:rsidR="00DF4E81" w:rsidRDefault="00A96EC7" w:rsidP="00194968">
      <w:r>
        <w:lastRenderedPageBreak/>
        <w:t xml:space="preserve">Une nouvelle identité de session </w:t>
      </w:r>
      <w:r w:rsidR="00B40478">
        <w:t>est</w:t>
      </w:r>
      <w:r>
        <w:t xml:space="preserve"> communiquée (si besoin) dans le STEP_3 pour identifier la session entre deux hôtes et qui servira à la reprise rapide de session.</w:t>
      </w:r>
    </w:p>
    <w:p w:rsidR="002333BF" w:rsidRDefault="00194968" w:rsidP="00194968">
      <w:r>
        <w:t xml:space="preserve">Une demande de connexion et ses extrémités seront détruites </w:t>
      </w:r>
      <w:r w:rsidR="007C4FA6">
        <w:t>si elle n’est pas réussie</w:t>
      </w:r>
      <w:r w:rsidR="007C4FA6" w:rsidRPr="007C4FA6">
        <w:t xml:space="preserve"> </w:t>
      </w:r>
      <w:r w:rsidR="007C4FA6">
        <w:t>après un certain de temps.</w:t>
      </w:r>
    </w:p>
    <w:p w:rsidR="002333BF" w:rsidRDefault="002333BF">
      <w:pPr>
        <w:spacing w:before="0" w:after="200" w:line="276" w:lineRule="auto"/>
        <w:ind w:left="0"/>
        <w:jc w:val="left"/>
      </w:pPr>
      <w:r>
        <w:br w:type="page"/>
      </w:r>
    </w:p>
    <w:p w:rsidR="00194968" w:rsidRDefault="00E162E3" w:rsidP="002333BF">
      <w:pPr>
        <w:pStyle w:val="Heading1"/>
      </w:pPr>
      <w:bookmarkStart w:id="12" w:name="_Toc461446474"/>
      <w:r>
        <w:lastRenderedPageBreak/>
        <w:t>Conclusion</w:t>
      </w:r>
      <w:bookmarkEnd w:id="12"/>
    </w:p>
    <w:p w:rsidR="00991E03" w:rsidRDefault="00991E03" w:rsidP="00991E03">
      <w:r>
        <w:t>La phase</w:t>
      </w:r>
      <w:r w:rsidR="0012297F">
        <w:t xml:space="preserve"> de conception de cette solution </w:t>
      </w:r>
      <w:r w:rsidR="00357A53">
        <w:t>est</w:t>
      </w:r>
      <w:r>
        <w:t xml:space="preserve"> fini</w:t>
      </w:r>
      <w:r w:rsidR="00357A53">
        <w:t>e</w:t>
      </w:r>
      <w:r>
        <w:t>. Pendant la phase</w:t>
      </w:r>
      <w:r w:rsidR="0012297F">
        <w:t xml:space="preserve"> d’implémentation, des petites modifications peuvent être introduites, mais toujours en respectant les principes déterminés.</w:t>
      </w:r>
    </w:p>
    <w:p w:rsidR="0012297F" w:rsidRDefault="00B65D30" w:rsidP="00991E03">
      <w:r>
        <w:t xml:space="preserve">Une partie de l’implémentation est déjà en cours d’être réalisée. Dès </w:t>
      </w:r>
      <w:r w:rsidR="00357A53">
        <w:t>qu’</w:t>
      </w:r>
      <w:r>
        <w:t>une version complète est disponible, on va tester et comparer sa performance avec les protocoles existant</w:t>
      </w:r>
      <w:r w:rsidR="00357A53">
        <w:t>s</w:t>
      </w:r>
      <w:r>
        <w:t xml:space="preserve"> pour pouvoir l’améliorer. Une conception du HTP (</w:t>
      </w:r>
      <w:proofErr w:type="spellStart"/>
      <w:r>
        <w:t>H</w:t>
      </w:r>
      <w:r w:rsidR="00133FF9">
        <w:t>y</w:t>
      </w:r>
      <w:r>
        <w:t>brid</w:t>
      </w:r>
      <w:proofErr w:type="spellEnd"/>
      <w:r>
        <w:t xml:space="preserve"> Transmission Protocol) et son implémentation </w:t>
      </w:r>
      <w:r w:rsidR="00357A53">
        <w:t xml:space="preserve">sont </w:t>
      </w:r>
      <w:r>
        <w:t xml:space="preserve">aussi </w:t>
      </w:r>
      <w:r w:rsidR="00F62B88">
        <w:t>prévues dans</w:t>
      </w:r>
      <w:r>
        <w:t xml:space="preserve"> nos </w:t>
      </w:r>
      <w:r w:rsidR="00F62B88">
        <w:t xml:space="preserve">prochains </w:t>
      </w:r>
      <w:r>
        <w:t xml:space="preserve">travaux </w:t>
      </w:r>
      <w:r w:rsidR="00F62B88">
        <w:t xml:space="preserve">suite à ce stage </w:t>
      </w:r>
      <w:r>
        <w:t>pour supporter le SVC.</w:t>
      </w:r>
    </w:p>
    <w:p w:rsidR="00F62B88" w:rsidRDefault="00F62B88" w:rsidP="00991E03">
      <w:r>
        <w:t xml:space="preserve">Ce stage nous a permis, dans une approche « top-down », d’analyser les besoins de communications sécurisées dans une classe d’applications importante : celle des transports </w:t>
      </w:r>
      <w:proofErr w:type="gramStart"/>
      <w:r>
        <w:t>publiques</w:t>
      </w:r>
      <w:proofErr w:type="gramEnd"/>
      <w:r>
        <w:t>. La collaboration du groupe ERISCS avec la RTM nous a permis une analyse précise des besoins dans un contexte opérationnel.</w:t>
      </w:r>
    </w:p>
    <w:p w:rsidR="00F62B88" w:rsidRDefault="00F62B88" w:rsidP="00991E03">
      <w:r>
        <w:t>Nous avons pu proposer une architecture nouvelle optimisée du protocole SVC initialement proposé. Une implémentation expérimentale est faite pour pouvoir à la suite de ce stage évaluer les performances dans un contexte réel d’application par le partenaire industriel.</w:t>
      </w:r>
    </w:p>
    <w:p w:rsidR="00F62B88" w:rsidRDefault="00F62B88" w:rsidP="00991E03"/>
    <w:p w:rsidR="00F62B88" w:rsidRDefault="00F62B88">
      <w:pPr>
        <w:spacing w:before="0" w:after="200" w:line="276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F62B88" w:rsidRDefault="00F62B88" w:rsidP="00F62B88">
      <w:pPr>
        <w:pStyle w:val="Heading1"/>
      </w:pPr>
      <w:bookmarkStart w:id="13" w:name="_Toc461446475"/>
      <w:r>
        <w:lastRenderedPageBreak/>
        <w:t>Références</w:t>
      </w:r>
      <w:bookmarkEnd w:id="13"/>
    </w:p>
    <w:p w:rsidR="00F62B88" w:rsidRPr="00C87962" w:rsidRDefault="00A275A7" w:rsidP="008A2CD4">
      <w:pPr>
        <w:jc w:val="left"/>
        <w:rPr>
          <w:lang w:val="en-US"/>
        </w:rPr>
      </w:pPr>
      <w:r w:rsidRPr="00A275A7">
        <w:rPr>
          <w:lang w:val="en-US"/>
        </w:rPr>
        <w:t xml:space="preserve">[1] </w:t>
      </w:r>
      <w:r w:rsidRPr="00661F9A">
        <w:rPr>
          <w:lang w:val="en-US"/>
        </w:rPr>
        <w:t>G</w:t>
      </w:r>
      <w:r>
        <w:rPr>
          <w:lang w:val="en-US"/>
        </w:rPr>
        <w:t>.</w:t>
      </w:r>
      <w:r w:rsidRPr="00661F9A">
        <w:rPr>
          <w:lang w:val="en-US"/>
        </w:rPr>
        <w:t xml:space="preserve"> </w:t>
      </w:r>
      <w:proofErr w:type="spellStart"/>
      <w:r w:rsidRPr="00661F9A">
        <w:rPr>
          <w:lang w:val="en-US"/>
        </w:rPr>
        <w:t>Risterucci</w:t>
      </w:r>
      <w:proofErr w:type="spellEnd"/>
      <w:r w:rsidRPr="00661F9A">
        <w:rPr>
          <w:lang w:val="en-US"/>
        </w:rPr>
        <w:t>, T</w:t>
      </w:r>
      <w:r>
        <w:rPr>
          <w:lang w:val="en-US"/>
        </w:rPr>
        <w:t xml:space="preserve">. </w:t>
      </w:r>
      <w:r w:rsidRPr="00661F9A">
        <w:rPr>
          <w:lang w:val="en-US"/>
        </w:rPr>
        <w:t>Muntean, L</w:t>
      </w:r>
      <w:r>
        <w:rPr>
          <w:lang w:val="en-US"/>
        </w:rPr>
        <w:t xml:space="preserve">. </w:t>
      </w:r>
      <w:proofErr w:type="spellStart"/>
      <w:r w:rsidRPr="00661F9A">
        <w:rPr>
          <w:lang w:val="en-US"/>
        </w:rPr>
        <w:t>Mugwaneza</w:t>
      </w:r>
      <w:proofErr w:type="spellEnd"/>
      <w:r>
        <w:rPr>
          <w:lang w:val="en-US"/>
        </w:rPr>
        <w:t>.</w:t>
      </w:r>
      <w:r w:rsidRPr="00661F9A">
        <w:rPr>
          <w:i/>
          <w:lang w:val="en-US"/>
        </w:rPr>
        <w:t xml:space="preserve"> </w:t>
      </w:r>
      <w:proofErr w:type="gramStart"/>
      <w:r w:rsidR="008A2CD4" w:rsidRPr="008A2CD4">
        <w:rPr>
          <w:lang w:val="en-US"/>
        </w:rPr>
        <w:t>“</w:t>
      </w:r>
      <w:r w:rsidRPr="008A2CD4">
        <w:rPr>
          <w:lang w:val="en-US"/>
        </w:rPr>
        <w:t>A new Secure Virtual Connector approach for communication within large distributed systems</w:t>
      </w:r>
      <w:r w:rsidR="008A2CD4" w:rsidRPr="008A2CD4">
        <w:rPr>
          <w:lang w:val="en-US"/>
        </w:rPr>
        <w:t>”</w:t>
      </w:r>
      <w:r w:rsidR="008A2CD4">
        <w:rPr>
          <w:lang w:val="en-US"/>
        </w:rPr>
        <w:t>,</w:t>
      </w:r>
      <w:r>
        <w:rPr>
          <w:lang w:val="en-US"/>
        </w:rPr>
        <w:t xml:space="preserve"> ERISCS Research Group.</w:t>
      </w:r>
      <w:proofErr w:type="gramEnd"/>
    </w:p>
    <w:p w:rsidR="00F62B88" w:rsidRDefault="00A275A7" w:rsidP="008A2CD4">
      <w:pPr>
        <w:numPr>
          <w:ins w:id="14" w:author="Trayan" w:date="2016-09-07T07:45:00Z"/>
        </w:numPr>
        <w:jc w:val="left"/>
      </w:pPr>
      <w:r w:rsidRPr="00C87962">
        <w:t>[2]</w:t>
      </w:r>
      <w:r w:rsidR="00C87962" w:rsidRPr="00C87962">
        <w:t xml:space="preserve"> </w:t>
      </w:r>
      <w:r w:rsidR="00C87962" w:rsidRPr="0005798C">
        <w:t xml:space="preserve">Intelligent garage and </w:t>
      </w:r>
      <w:proofErr w:type="spellStart"/>
      <w:r w:rsidR="00C87962" w:rsidRPr="0005798C">
        <w:t>predictive</w:t>
      </w:r>
      <w:proofErr w:type="spellEnd"/>
      <w:r w:rsidR="00C87962" w:rsidRPr="0005798C">
        <w:t xml:space="preserve"> maintenance</w:t>
      </w:r>
      <w:r w:rsidR="0005798C">
        <w:t>,</w:t>
      </w:r>
      <w:r w:rsidR="00C87962" w:rsidRPr="00C87962">
        <w:t xml:space="preserve"> </w:t>
      </w:r>
      <w:hyperlink r:id="rId21" w:history="1">
        <w:r w:rsidR="008A2CD4" w:rsidRPr="0005798C">
          <w:rPr>
            <w:rStyle w:val="Hyperlink"/>
            <w:i/>
          </w:rPr>
          <w:t>http://www.ebsf2.eu/key-innovations/intelligent-garage-and-predictive-maintenance</w:t>
        </w:r>
      </w:hyperlink>
    </w:p>
    <w:p w:rsidR="008A2CD4" w:rsidRPr="0005798C" w:rsidRDefault="008A2CD4" w:rsidP="008A2CD4">
      <w:pPr>
        <w:jc w:val="left"/>
        <w:rPr>
          <w:i/>
          <w:lang w:val="en-US"/>
        </w:rPr>
      </w:pPr>
      <w:r w:rsidRPr="008A2CD4">
        <w:rPr>
          <w:lang w:val="en-US"/>
        </w:rPr>
        <w:t xml:space="preserve">[3] </w:t>
      </w:r>
      <w:r w:rsidRPr="0005798C">
        <w:rPr>
          <w:lang w:val="en-US"/>
        </w:rPr>
        <w:t>Station-to-Station protocol</w:t>
      </w:r>
      <w:r w:rsidR="0005798C">
        <w:rPr>
          <w:lang w:val="en-US"/>
        </w:rPr>
        <w:t>,</w:t>
      </w:r>
      <w:r>
        <w:rPr>
          <w:lang w:val="en-US"/>
        </w:rPr>
        <w:t xml:space="preserve"> </w:t>
      </w:r>
      <w:hyperlink r:id="rId22" w:history="1">
        <w:r w:rsidRPr="0005798C">
          <w:rPr>
            <w:rStyle w:val="Hyperlink"/>
            <w:i/>
            <w:lang w:val="en-US"/>
          </w:rPr>
          <w:t>https://en.wikipedia.org/wiki/Station-to-Station_protocol</w:t>
        </w:r>
      </w:hyperlink>
    </w:p>
    <w:p w:rsidR="008A2CD4" w:rsidRDefault="008A2CD4" w:rsidP="008A2CD4">
      <w:pPr>
        <w:jc w:val="left"/>
        <w:rPr>
          <w:lang w:val="en-US"/>
        </w:rPr>
      </w:pPr>
      <w:r>
        <w:rPr>
          <w:lang w:val="en-US"/>
        </w:rPr>
        <w:t xml:space="preserve">[4] </w:t>
      </w:r>
      <w:r w:rsidRPr="005720A7">
        <w:rPr>
          <w:lang w:val="en-US"/>
        </w:rPr>
        <w:t xml:space="preserve">Blake-Wilson, S.; </w:t>
      </w:r>
      <w:proofErr w:type="spellStart"/>
      <w:r w:rsidRPr="005720A7">
        <w:rPr>
          <w:lang w:val="en-US"/>
        </w:rPr>
        <w:t>Menezes</w:t>
      </w:r>
      <w:proofErr w:type="spellEnd"/>
      <w:r w:rsidRPr="005720A7">
        <w:rPr>
          <w:lang w:val="en-US"/>
        </w:rPr>
        <w:t>, A. (1999), "Unknown Key-Share Attacks on the Station-to-Station (STS) Protocol",</w:t>
      </w:r>
      <w:r w:rsidRPr="005720A7">
        <w:rPr>
          <w:i/>
          <w:lang w:val="en-US"/>
        </w:rPr>
        <w:t xml:space="preserve"> Public Key Cryptography</w:t>
      </w:r>
      <w:r w:rsidRPr="005720A7">
        <w:rPr>
          <w:lang w:val="en-US"/>
        </w:rPr>
        <w:t xml:space="preserve">, Lecture Notes in Computer Science, </w:t>
      </w:r>
      <w:r w:rsidRPr="005720A7">
        <w:rPr>
          <w:b/>
          <w:lang w:val="en-US"/>
        </w:rPr>
        <w:t>1560</w:t>
      </w:r>
      <w:r w:rsidRPr="005720A7">
        <w:rPr>
          <w:lang w:val="en-US"/>
        </w:rPr>
        <w:t>, Springer, pp. 154–170</w:t>
      </w:r>
      <w:bookmarkStart w:id="15" w:name="_GoBack"/>
      <w:bookmarkEnd w:id="15"/>
    </w:p>
    <w:p w:rsidR="008A2CD4" w:rsidRPr="008A2CD4" w:rsidRDefault="008A2CD4" w:rsidP="008A2CD4">
      <w:pPr>
        <w:jc w:val="left"/>
        <w:rPr>
          <w:lang w:val="en-US"/>
        </w:rPr>
      </w:pPr>
    </w:p>
    <w:sectPr w:rsidR="008A2CD4" w:rsidRPr="008A2CD4" w:rsidSect="00B2592F">
      <w:footerReference w:type="default" r:id="rId23"/>
      <w:pgSz w:w="12240" w:h="15840"/>
      <w:pgMar w:top="990" w:right="1440" w:bottom="108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7D" w:rsidRDefault="004E107D" w:rsidP="00A73A18">
      <w:pPr>
        <w:spacing w:after="0"/>
      </w:pPr>
      <w:r>
        <w:separator/>
      </w:r>
    </w:p>
  </w:endnote>
  <w:endnote w:type="continuationSeparator" w:id="0">
    <w:p w:rsidR="004E107D" w:rsidRDefault="004E107D" w:rsidP="00A73A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A53" w:rsidRDefault="00357A53">
    <w:pPr>
      <w:pStyle w:val="Footer"/>
      <w:jc w:val="right"/>
    </w:pPr>
  </w:p>
  <w:p w:rsidR="00357A53" w:rsidRDefault="00357A53" w:rsidP="00A73A18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1823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7A53" w:rsidRDefault="00BD03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04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57A53" w:rsidRDefault="00357A53" w:rsidP="00A73A1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7D" w:rsidRDefault="004E107D" w:rsidP="00A73A18">
      <w:pPr>
        <w:spacing w:after="0"/>
      </w:pPr>
      <w:r>
        <w:separator/>
      </w:r>
    </w:p>
  </w:footnote>
  <w:footnote w:type="continuationSeparator" w:id="0">
    <w:p w:rsidR="004E107D" w:rsidRDefault="004E107D" w:rsidP="00A73A18">
      <w:pPr>
        <w:spacing w:after="0"/>
      </w:pPr>
      <w:r>
        <w:continuationSeparator/>
      </w:r>
    </w:p>
  </w:footnote>
  <w:footnote w:id="1">
    <w:p w:rsidR="00357A53" w:rsidRPr="00661F9A" w:rsidRDefault="00357A53" w:rsidP="00661F9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</w:t>
      </w:r>
      <w:r w:rsidRPr="00661F9A">
        <w:rPr>
          <w:lang w:val="en-US"/>
        </w:rPr>
        <w:t>G</w:t>
      </w:r>
      <w:r>
        <w:rPr>
          <w:lang w:val="en-US"/>
        </w:rPr>
        <w:t>.</w:t>
      </w:r>
      <w:r w:rsidRPr="00661F9A">
        <w:rPr>
          <w:lang w:val="en-US"/>
        </w:rPr>
        <w:t xml:space="preserve"> </w:t>
      </w:r>
      <w:proofErr w:type="spellStart"/>
      <w:r w:rsidRPr="00661F9A">
        <w:rPr>
          <w:lang w:val="en-US"/>
        </w:rPr>
        <w:t>Risterucci</w:t>
      </w:r>
      <w:proofErr w:type="spellEnd"/>
      <w:r w:rsidRPr="00661F9A">
        <w:rPr>
          <w:lang w:val="en-US"/>
        </w:rPr>
        <w:t>, T</w:t>
      </w:r>
      <w:r>
        <w:rPr>
          <w:lang w:val="en-US"/>
        </w:rPr>
        <w:t xml:space="preserve">. </w:t>
      </w:r>
      <w:r w:rsidRPr="00661F9A">
        <w:rPr>
          <w:lang w:val="en-US"/>
        </w:rPr>
        <w:t>Muntean, L</w:t>
      </w:r>
      <w:r>
        <w:rPr>
          <w:lang w:val="en-US"/>
        </w:rPr>
        <w:t xml:space="preserve">. </w:t>
      </w:r>
      <w:proofErr w:type="spellStart"/>
      <w:r w:rsidRPr="00661F9A">
        <w:rPr>
          <w:lang w:val="en-US"/>
        </w:rPr>
        <w:t>Mugwaneza</w:t>
      </w:r>
      <w:proofErr w:type="spellEnd"/>
      <w:r>
        <w:rPr>
          <w:lang w:val="en-US"/>
        </w:rPr>
        <w:t>.</w:t>
      </w:r>
      <w:r w:rsidRPr="00661F9A">
        <w:rPr>
          <w:i/>
          <w:lang w:val="en-US"/>
        </w:rPr>
        <w:t xml:space="preserve"> </w:t>
      </w:r>
      <w:proofErr w:type="gramStart"/>
      <w:r w:rsidRPr="00661F9A">
        <w:rPr>
          <w:i/>
          <w:lang w:val="en-US"/>
        </w:rPr>
        <w:t xml:space="preserve">A new Secure Virtual Connector approach for </w:t>
      </w:r>
      <w:r>
        <w:rPr>
          <w:i/>
          <w:lang w:val="en-US"/>
        </w:rPr>
        <w:t xml:space="preserve">communication </w:t>
      </w:r>
      <w:r w:rsidRPr="00661F9A">
        <w:rPr>
          <w:i/>
          <w:lang w:val="en-US"/>
        </w:rPr>
        <w:t>within large distributed systems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ERISCS Research Group.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0A7"/>
    <w:multiLevelType w:val="hybridMultilevel"/>
    <w:tmpl w:val="7350295E"/>
    <w:lvl w:ilvl="0" w:tplc="189A3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26E95"/>
    <w:multiLevelType w:val="hybridMultilevel"/>
    <w:tmpl w:val="0B3A2DB4"/>
    <w:lvl w:ilvl="0" w:tplc="BFF0F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7C365E"/>
    <w:multiLevelType w:val="hybridMultilevel"/>
    <w:tmpl w:val="EA7C2080"/>
    <w:lvl w:ilvl="0" w:tplc="55201C9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64C7F"/>
    <w:multiLevelType w:val="hybridMultilevel"/>
    <w:tmpl w:val="83E8D3C0"/>
    <w:lvl w:ilvl="0" w:tplc="00E6EE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7742FB"/>
    <w:multiLevelType w:val="hybridMultilevel"/>
    <w:tmpl w:val="27C04E14"/>
    <w:lvl w:ilvl="0" w:tplc="4F947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85FBC"/>
    <w:multiLevelType w:val="hybridMultilevel"/>
    <w:tmpl w:val="4D40088A"/>
    <w:lvl w:ilvl="0" w:tplc="D6A8971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51293"/>
    <w:multiLevelType w:val="hybridMultilevel"/>
    <w:tmpl w:val="908264EC"/>
    <w:lvl w:ilvl="0" w:tplc="AE0A3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975EC"/>
    <w:multiLevelType w:val="hybridMultilevel"/>
    <w:tmpl w:val="E644475A"/>
    <w:lvl w:ilvl="0" w:tplc="7D021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5"/>
    <w:lvlOverride w:ilvl="0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1"/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74BC"/>
    <w:rsid w:val="00001E22"/>
    <w:rsid w:val="0000462C"/>
    <w:rsid w:val="0001034C"/>
    <w:rsid w:val="00014904"/>
    <w:rsid w:val="00035D92"/>
    <w:rsid w:val="00053577"/>
    <w:rsid w:val="0005798C"/>
    <w:rsid w:val="000653D3"/>
    <w:rsid w:val="00091A20"/>
    <w:rsid w:val="00092DD8"/>
    <w:rsid w:val="0009582F"/>
    <w:rsid w:val="000E03AD"/>
    <w:rsid w:val="000F1559"/>
    <w:rsid w:val="000F6581"/>
    <w:rsid w:val="0010475A"/>
    <w:rsid w:val="00113514"/>
    <w:rsid w:val="00116ED2"/>
    <w:rsid w:val="0012297F"/>
    <w:rsid w:val="00132EF1"/>
    <w:rsid w:val="00133FF9"/>
    <w:rsid w:val="00137D3E"/>
    <w:rsid w:val="001465B1"/>
    <w:rsid w:val="00146DB9"/>
    <w:rsid w:val="00153B63"/>
    <w:rsid w:val="0015774E"/>
    <w:rsid w:val="00165336"/>
    <w:rsid w:val="001666FA"/>
    <w:rsid w:val="0017789E"/>
    <w:rsid w:val="00194968"/>
    <w:rsid w:val="001A2EF2"/>
    <w:rsid w:val="001A71E7"/>
    <w:rsid w:val="001A7D9F"/>
    <w:rsid w:val="001B6F83"/>
    <w:rsid w:val="001B6FA9"/>
    <w:rsid w:val="001C5BE9"/>
    <w:rsid w:val="001E1C3A"/>
    <w:rsid w:val="001E3B3F"/>
    <w:rsid w:val="001F53E6"/>
    <w:rsid w:val="00203B3C"/>
    <w:rsid w:val="00220873"/>
    <w:rsid w:val="00222DD0"/>
    <w:rsid w:val="0022303E"/>
    <w:rsid w:val="002333BF"/>
    <w:rsid w:val="002649EF"/>
    <w:rsid w:val="002710F9"/>
    <w:rsid w:val="00296EE4"/>
    <w:rsid w:val="002C63F1"/>
    <w:rsid w:val="002D0785"/>
    <w:rsid w:val="002D75A0"/>
    <w:rsid w:val="002E216B"/>
    <w:rsid w:val="002E29C7"/>
    <w:rsid w:val="00306D91"/>
    <w:rsid w:val="00311C1E"/>
    <w:rsid w:val="00321AAE"/>
    <w:rsid w:val="00323D42"/>
    <w:rsid w:val="0032414C"/>
    <w:rsid w:val="003260E2"/>
    <w:rsid w:val="00334F03"/>
    <w:rsid w:val="00357A53"/>
    <w:rsid w:val="00362651"/>
    <w:rsid w:val="0037297F"/>
    <w:rsid w:val="0038041B"/>
    <w:rsid w:val="003950B6"/>
    <w:rsid w:val="003B051A"/>
    <w:rsid w:val="003D3E4A"/>
    <w:rsid w:val="003F127D"/>
    <w:rsid w:val="003F1FB4"/>
    <w:rsid w:val="00441337"/>
    <w:rsid w:val="0045476F"/>
    <w:rsid w:val="00482765"/>
    <w:rsid w:val="004835C2"/>
    <w:rsid w:val="00496D5F"/>
    <w:rsid w:val="004A4A92"/>
    <w:rsid w:val="004C2397"/>
    <w:rsid w:val="004E107D"/>
    <w:rsid w:val="004F40DD"/>
    <w:rsid w:val="00511D54"/>
    <w:rsid w:val="00514750"/>
    <w:rsid w:val="005217A1"/>
    <w:rsid w:val="00521F47"/>
    <w:rsid w:val="00533CA8"/>
    <w:rsid w:val="00543603"/>
    <w:rsid w:val="0056029D"/>
    <w:rsid w:val="005720A7"/>
    <w:rsid w:val="005835FF"/>
    <w:rsid w:val="00586430"/>
    <w:rsid w:val="005A0EF1"/>
    <w:rsid w:val="005D1EEF"/>
    <w:rsid w:val="005F0C9B"/>
    <w:rsid w:val="005F61A0"/>
    <w:rsid w:val="0062040B"/>
    <w:rsid w:val="0062488D"/>
    <w:rsid w:val="00634F5E"/>
    <w:rsid w:val="00661F9A"/>
    <w:rsid w:val="006656AC"/>
    <w:rsid w:val="00681264"/>
    <w:rsid w:val="00691E04"/>
    <w:rsid w:val="006960CD"/>
    <w:rsid w:val="00697BEB"/>
    <w:rsid w:val="006B178B"/>
    <w:rsid w:val="006C0936"/>
    <w:rsid w:val="006C2350"/>
    <w:rsid w:val="006D1F34"/>
    <w:rsid w:val="006D2EB3"/>
    <w:rsid w:val="0070762E"/>
    <w:rsid w:val="00756744"/>
    <w:rsid w:val="007A0BC4"/>
    <w:rsid w:val="007A6625"/>
    <w:rsid w:val="007B477C"/>
    <w:rsid w:val="007C4FA6"/>
    <w:rsid w:val="007D05BF"/>
    <w:rsid w:val="007E30DD"/>
    <w:rsid w:val="00816040"/>
    <w:rsid w:val="00831AD9"/>
    <w:rsid w:val="0085628F"/>
    <w:rsid w:val="008574BC"/>
    <w:rsid w:val="0086044A"/>
    <w:rsid w:val="008617DD"/>
    <w:rsid w:val="00874B2D"/>
    <w:rsid w:val="00881279"/>
    <w:rsid w:val="008A2CD4"/>
    <w:rsid w:val="008A70A7"/>
    <w:rsid w:val="008B4A30"/>
    <w:rsid w:val="008B56BB"/>
    <w:rsid w:val="008D1A60"/>
    <w:rsid w:val="008D352D"/>
    <w:rsid w:val="008D46D9"/>
    <w:rsid w:val="008E3BAD"/>
    <w:rsid w:val="00916FE1"/>
    <w:rsid w:val="00926884"/>
    <w:rsid w:val="00932EA6"/>
    <w:rsid w:val="00952B2A"/>
    <w:rsid w:val="00982B74"/>
    <w:rsid w:val="00987069"/>
    <w:rsid w:val="00991E03"/>
    <w:rsid w:val="009B37E1"/>
    <w:rsid w:val="009D65CD"/>
    <w:rsid w:val="009E2862"/>
    <w:rsid w:val="00A00A1F"/>
    <w:rsid w:val="00A061E9"/>
    <w:rsid w:val="00A275A7"/>
    <w:rsid w:val="00A46F6C"/>
    <w:rsid w:val="00A66B9F"/>
    <w:rsid w:val="00A72FDD"/>
    <w:rsid w:val="00A7373B"/>
    <w:rsid w:val="00A73A18"/>
    <w:rsid w:val="00A776B4"/>
    <w:rsid w:val="00A776D6"/>
    <w:rsid w:val="00A80985"/>
    <w:rsid w:val="00A85AB0"/>
    <w:rsid w:val="00A96EC7"/>
    <w:rsid w:val="00AA2D8B"/>
    <w:rsid w:val="00AA4A27"/>
    <w:rsid w:val="00AB0391"/>
    <w:rsid w:val="00AB76B2"/>
    <w:rsid w:val="00AD173D"/>
    <w:rsid w:val="00AD3895"/>
    <w:rsid w:val="00AF087A"/>
    <w:rsid w:val="00B23E4E"/>
    <w:rsid w:val="00B2592F"/>
    <w:rsid w:val="00B40478"/>
    <w:rsid w:val="00B520DF"/>
    <w:rsid w:val="00B613FC"/>
    <w:rsid w:val="00B65D30"/>
    <w:rsid w:val="00B729BF"/>
    <w:rsid w:val="00BA7044"/>
    <w:rsid w:val="00BC2C78"/>
    <w:rsid w:val="00BD039D"/>
    <w:rsid w:val="00BD6658"/>
    <w:rsid w:val="00BF720B"/>
    <w:rsid w:val="00C05B11"/>
    <w:rsid w:val="00C05F73"/>
    <w:rsid w:val="00C0788B"/>
    <w:rsid w:val="00C215B0"/>
    <w:rsid w:val="00C251CE"/>
    <w:rsid w:val="00C456EE"/>
    <w:rsid w:val="00C51288"/>
    <w:rsid w:val="00C5354B"/>
    <w:rsid w:val="00C87962"/>
    <w:rsid w:val="00C91582"/>
    <w:rsid w:val="00C952B0"/>
    <w:rsid w:val="00C9644A"/>
    <w:rsid w:val="00CB3CCF"/>
    <w:rsid w:val="00CB5143"/>
    <w:rsid w:val="00CD2569"/>
    <w:rsid w:val="00CE085E"/>
    <w:rsid w:val="00D10568"/>
    <w:rsid w:val="00D179B9"/>
    <w:rsid w:val="00D23371"/>
    <w:rsid w:val="00D4478B"/>
    <w:rsid w:val="00D60010"/>
    <w:rsid w:val="00D71E6D"/>
    <w:rsid w:val="00D82737"/>
    <w:rsid w:val="00D96101"/>
    <w:rsid w:val="00DA7A0A"/>
    <w:rsid w:val="00DC375B"/>
    <w:rsid w:val="00DC4FAA"/>
    <w:rsid w:val="00DC70A6"/>
    <w:rsid w:val="00DE43D5"/>
    <w:rsid w:val="00DE6214"/>
    <w:rsid w:val="00DF2230"/>
    <w:rsid w:val="00DF4E81"/>
    <w:rsid w:val="00DF6875"/>
    <w:rsid w:val="00E162E3"/>
    <w:rsid w:val="00E262E6"/>
    <w:rsid w:val="00E5742C"/>
    <w:rsid w:val="00E63167"/>
    <w:rsid w:val="00E70126"/>
    <w:rsid w:val="00E70705"/>
    <w:rsid w:val="00E73527"/>
    <w:rsid w:val="00E87579"/>
    <w:rsid w:val="00E947F6"/>
    <w:rsid w:val="00E9788E"/>
    <w:rsid w:val="00EB744C"/>
    <w:rsid w:val="00EB7512"/>
    <w:rsid w:val="00EE5602"/>
    <w:rsid w:val="00EF0A60"/>
    <w:rsid w:val="00F07E8C"/>
    <w:rsid w:val="00F12DA4"/>
    <w:rsid w:val="00F14C38"/>
    <w:rsid w:val="00F356A5"/>
    <w:rsid w:val="00F54EC5"/>
    <w:rsid w:val="00F60780"/>
    <w:rsid w:val="00F609C4"/>
    <w:rsid w:val="00F62B88"/>
    <w:rsid w:val="00F658ED"/>
    <w:rsid w:val="00FA1EC4"/>
    <w:rsid w:val="00FB4624"/>
    <w:rsid w:val="00FC329F"/>
    <w:rsid w:val="00FC4BD2"/>
    <w:rsid w:val="00FD757F"/>
    <w:rsid w:val="00FE4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E3"/>
    <w:pPr>
      <w:spacing w:before="240" w:after="120" w:line="240" w:lineRule="auto"/>
      <w:ind w:left="720"/>
      <w:jc w:val="both"/>
    </w:pPr>
    <w:rPr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A1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603"/>
    <w:pPr>
      <w:keepNext/>
      <w:keepLines/>
      <w:numPr>
        <w:numId w:val="4"/>
      </w:numPr>
      <w:spacing w:before="3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A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1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3A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3A18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A1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Spacing">
    <w:name w:val="No Spacing"/>
    <w:uiPriority w:val="1"/>
    <w:qFormat/>
    <w:rsid w:val="00A73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3A1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3A1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73A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3A18"/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54360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8617DD"/>
    <w:pPr>
      <w:numPr>
        <w:numId w:val="0"/>
      </w:numPr>
      <w:jc w:val="left"/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17D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617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17DD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1F9A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1F9A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661F9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1F9A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1F9A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61F9A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321AA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3E6"/>
    <w:pPr>
      <w:numPr>
        <w:ilvl w:val="1"/>
      </w:numPr>
      <w:ind w:left="720"/>
      <w:jc w:val="center"/>
    </w:pPr>
    <w:rPr>
      <w:rFonts w:asciiTheme="majorHAnsi" w:eastAsiaTheme="majorEastAsia" w:hAnsiTheme="majorHAnsi" w:cstheme="majorBidi"/>
      <w:iCs/>
      <w:color w:val="808080" w:themeColor="background1" w:themeShade="80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3E6"/>
    <w:rPr>
      <w:rFonts w:asciiTheme="majorHAnsi" w:eastAsiaTheme="majorEastAsia" w:hAnsiTheme="majorHAnsi" w:cstheme="majorBidi"/>
      <w:iCs/>
      <w:color w:val="808080" w:themeColor="background1" w:themeShade="80"/>
      <w:spacing w:val="15"/>
      <w:sz w:val="24"/>
      <w:szCs w:val="24"/>
      <w:lang w:val="fr-FR"/>
    </w:rPr>
  </w:style>
  <w:style w:type="character" w:styleId="Emphasis">
    <w:name w:val="Emphasis"/>
    <w:basedOn w:val="DefaultParagraphFont"/>
    <w:uiPriority w:val="20"/>
    <w:qFormat/>
    <w:rsid w:val="00321AA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E3"/>
    <w:pPr>
      <w:spacing w:before="240" w:after="120" w:line="240" w:lineRule="auto"/>
      <w:ind w:left="720"/>
      <w:jc w:val="both"/>
    </w:pPr>
    <w:rPr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A18"/>
    <w:pPr>
      <w:keepNext/>
      <w:keepLines/>
      <w:spacing w:before="480" w:after="0"/>
      <w:ind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603"/>
    <w:pPr>
      <w:keepNext/>
      <w:keepLines/>
      <w:spacing w:before="320"/>
      <w:ind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A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1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3A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3A18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A1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fr-FR"/>
    </w:rPr>
  </w:style>
  <w:style w:type="paragraph" w:styleId="NoSpacing">
    <w:name w:val="No Spacing"/>
    <w:uiPriority w:val="1"/>
    <w:qFormat/>
    <w:rsid w:val="00A73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3A1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3A1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73A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3A18"/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543603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8617DD"/>
    <w:pPr>
      <w:ind w:left="0" w:firstLine="0"/>
      <w:jc w:val="left"/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17D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617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17DD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1F9A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1F9A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661F9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1F9A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1F9A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61F9A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321AA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3E6"/>
    <w:pPr>
      <w:numPr>
        <w:ilvl w:val="1"/>
      </w:numPr>
      <w:ind w:left="720"/>
      <w:jc w:val="center"/>
    </w:pPr>
    <w:rPr>
      <w:rFonts w:asciiTheme="majorHAnsi" w:eastAsiaTheme="majorEastAsia" w:hAnsiTheme="majorHAnsi" w:cstheme="majorBidi"/>
      <w:iCs/>
      <w:color w:val="808080" w:themeColor="background1" w:themeShade="80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3E6"/>
    <w:rPr>
      <w:rFonts w:asciiTheme="majorHAnsi" w:eastAsiaTheme="majorEastAsia" w:hAnsiTheme="majorHAnsi" w:cstheme="majorBidi"/>
      <w:iCs/>
      <w:color w:val="808080" w:themeColor="background1" w:themeShade="80"/>
      <w:spacing w:val="15"/>
      <w:sz w:val="24"/>
      <w:szCs w:val="24"/>
      <w:lang w:val="fr-FR"/>
    </w:rPr>
  </w:style>
  <w:style w:type="character" w:styleId="Emphasis">
    <w:name w:val="Emphasis"/>
    <w:basedOn w:val="DefaultParagraphFont"/>
    <w:uiPriority w:val="20"/>
    <w:qFormat/>
    <w:rsid w:val="00321A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www.ebsf2.eu/key-innovations/intelligent-garage-and-predictive-maintenanc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Station-to-Station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3C57448-0E92-47B6-A07B-870BEF23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2958</Words>
  <Characters>16275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19</cp:revision>
  <cp:lastPrinted>2016-09-12T10:27:00Z</cp:lastPrinted>
  <dcterms:created xsi:type="dcterms:W3CDTF">2016-09-06T13:13:00Z</dcterms:created>
  <dcterms:modified xsi:type="dcterms:W3CDTF">2016-09-12T10:39:00Z</dcterms:modified>
</cp:coreProperties>
</file>